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D554E" w:rsidRDefault="006D554E">
      <w:pPr>
        <w:pStyle w:val="Heading1"/>
      </w:pPr>
    </w:p>
    <w:p w:rsidR="006D554E" w:rsidRDefault="006D554E">
      <w:pPr>
        <w:pStyle w:val="Heading1"/>
      </w:pPr>
      <w:bookmarkStart w:id="0" w:name="_30j0zll" w:colFirst="0" w:colLast="0"/>
      <w:bookmarkEnd w:id="0"/>
    </w:p>
    <w:p w:rsidR="006D554E" w:rsidRDefault="006D554E">
      <w:pPr>
        <w:pStyle w:val="Heading1"/>
      </w:pPr>
      <w:bookmarkStart w:id="1" w:name="_1fob9te" w:colFirst="0" w:colLast="0"/>
      <w:bookmarkEnd w:id="1"/>
    </w:p>
    <w:p w:rsidR="006D554E" w:rsidRDefault="006D554E">
      <w:pPr>
        <w:pStyle w:val="Heading1"/>
      </w:pPr>
      <w:bookmarkStart w:id="2" w:name="_3znysh7" w:colFirst="0" w:colLast="0"/>
      <w:bookmarkStart w:id="3" w:name="_2et92p0" w:colFirst="0" w:colLast="0"/>
      <w:bookmarkEnd w:id="2"/>
      <w:bookmarkEnd w:id="3"/>
    </w:p>
    <w:p w:rsidR="006D554E" w:rsidRDefault="006D554E">
      <w:pPr>
        <w:pStyle w:val="Heading1"/>
      </w:pPr>
      <w:bookmarkStart w:id="4" w:name="_tyjcwt" w:colFirst="0" w:colLast="0"/>
      <w:bookmarkEnd w:id="4"/>
    </w:p>
    <w:sdt>
      <w:sdtPr>
        <w:rPr>
          <w:sz w:val="48"/>
          <w:szCs w:val="48"/>
        </w:rPr>
        <w:alias w:val="Company"/>
        <w:tag w:val=""/>
        <w:id w:val="1393999028"/>
        <w:placeholder>
          <w:docPart w:val="7AC2CC69A55249EA9303ED710FC40B55"/>
        </w:placeholder>
        <w:dataBinding w:prefixMappings="xmlns:ns0='http://schemas.openxmlformats.org/officeDocument/2006/extended-properties' " w:xpath="/ns0:Properties[1]/ns0:Company[1]" w:storeItemID="{6668398D-A668-4E3E-A5EB-62B293D839F1}"/>
        <w:text/>
      </w:sdtPr>
      <w:sdtContent>
        <w:p w:rsidR="006D554E" w:rsidRDefault="00F35638">
          <w:pPr>
            <w:jc w:val="right"/>
            <w:rPr>
              <w:sz w:val="48"/>
              <w:szCs w:val="48"/>
            </w:rPr>
          </w:pPr>
          <w:r>
            <w:rPr>
              <w:sz w:val="48"/>
              <w:szCs w:val="48"/>
            </w:rPr>
            <w:t>CSYLLABUS</w:t>
          </w:r>
        </w:p>
      </w:sdtContent>
    </w:sdt>
    <w:p w:rsidR="00F35638" w:rsidRDefault="000B33D3">
      <w:pPr>
        <w:jc w:val="right"/>
        <w:rPr>
          <w:sz w:val="72"/>
          <w:szCs w:val="72"/>
        </w:rPr>
      </w:pPr>
      <w:sdt>
        <w:sdtPr>
          <w:rPr>
            <w:b/>
            <w:sz w:val="72"/>
            <w:szCs w:val="72"/>
          </w:rPr>
          <w:alias w:val="Title"/>
          <w:tag w:val=""/>
          <w:id w:val="165526332"/>
          <w:placeholder>
            <w:docPart w:val="CE29659C5BBE4BE5AB43093C9A8FE0D7"/>
          </w:placeholder>
          <w:dataBinding w:prefixMappings="xmlns:ns0='http://purl.org/dc/elements/1.1/' xmlns:ns1='http://schemas.openxmlformats.org/package/2006/metadata/core-properties' " w:xpath="/ns1:coreProperties[1]/ns0:title[1]" w:storeItemID="{6C3C8BC8-F283-45AE-878A-BAB7291924A1}"/>
          <w:text/>
        </w:sdtPr>
        <w:sdtContent>
          <w:r w:rsidR="00CE36DB" w:rsidRPr="00947747">
            <w:rPr>
              <w:b/>
              <w:sz w:val="72"/>
              <w:szCs w:val="72"/>
            </w:rPr>
            <w:t xml:space="preserve">Requirements </w:t>
          </w:r>
          <w:r w:rsidR="00CE36DB">
            <w:rPr>
              <w:b/>
              <w:sz w:val="72"/>
              <w:szCs w:val="72"/>
            </w:rPr>
            <w:t>definition</w:t>
          </w:r>
        </w:sdtContent>
      </w:sdt>
    </w:p>
    <w:p w:rsidR="00F35638" w:rsidRDefault="00F35638">
      <w:pPr>
        <w:jc w:val="right"/>
        <w:rPr>
          <w:sz w:val="48"/>
          <w:szCs w:val="48"/>
        </w:rPr>
      </w:pPr>
    </w:p>
    <w:p w:rsidR="00F35638" w:rsidRDefault="000B33D3">
      <w:pPr>
        <w:jc w:val="right"/>
        <w:rPr>
          <w:sz w:val="48"/>
          <w:szCs w:val="48"/>
        </w:rPr>
      </w:pPr>
      <w:sdt>
        <w:sdtPr>
          <w:rPr>
            <w:sz w:val="48"/>
            <w:szCs w:val="48"/>
          </w:rPr>
          <w:alias w:val="Status"/>
          <w:tag w:val=""/>
          <w:id w:val="-554467256"/>
          <w:placeholder>
            <w:docPart w:val="DAD5C43251CF4AA5BED5F526C39287F6"/>
          </w:placeholder>
          <w:dataBinding w:prefixMappings="xmlns:ns0='http://purl.org/dc/elements/1.1/' xmlns:ns1='http://schemas.openxmlformats.org/package/2006/metadata/core-properties' " w:xpath="/ns1:coreProperties[1]/ns1:contentStatus[1]" w:storeItemID="{6C3C8BC8-F283-45AE-878A-BAB7291924A1}"/>
          <w:text/>
        </w:sdtPr>
        <w:sdtContent>
          <w:r w:rsidR="00F35638">
            <w:rPr>
              <w:sz w:val="48"/>
              <w:szCs w:val="48"/>
            </w:rPr>
            <w:t>Draft</w:t>
          </w:r>
        </w:sdtContent>
      </w:sdt>
    </w:p>
    <w:p w:rsidR="00F46751" w:rsidRDefault="008A4D6D">
      <w:pPr>
        <w:jc w:val="right"/>
        <w:rPr>
          <w:sz w:val="48"/>
          <w:szCs w:val="48"/>
        </w:rPr>
      </w:pPr>
      <w:r>
        <w:rPr>
          <w:sz w:val="48"/>
          <w:szCs w:val="48"/>
        </w:rPr>
        <w:t>Version</w:t>
      </w:r>
      <w:r w:rsidR="00F35638">
        <w:rPr>
          <w:sz w:val="48"/>
          <w:szCs w:val="48"/>
        </w:rPr>
        <w:t xml:space="preserve"> </w:t>
      </w:r>
      <w:bookmarkStart w:id="5" w:name="Version_code"/>
      <w:r w:rsidR="000B33D3">
        <w:rPr>
          <w:sz w:val="48"/>
          <w:szCs w:val="48"/>
        </w:rPr>
        <w:t>1</w:t>
      </w:r>
      <w:r w:rsidR="00F46751">
        <w:rPr>
          <w:sz w:val="48"/>
          <w:szCs w:val="48"/>
        </w:rPr>
        <w:t>.</w:t>
      </w:r>
      <w:r w:rsidR="000B33D3">
        <w:rPr>
          <w:sz w:val="48"/>
          <w:szCs w:val="48"/>
        </w:rPr>
        <w:t>0</w:t>
      </w:r>
      <w:r w:rsidR="00F46751">
        <w:rPr>
          <w:sz w:val="48"/>
          <w:szCs w:val="48"/>
        </w:rPr>
        <w:t>.</w:t>
      </w:r>
      <w:r w:rsidR="00617489">
        <w:rPr>
          <w:sz w:val="48"/>
          <w:szCs w:val="48"/>
        </w:rPr>
        <w:t>0</w:t>
      </w:r>
      <w:bookmarkEnd w:id="5"/>
    </w:p>
    <w:p w:rsidR="00F46751" w:rsidRDefault="00F46751" w:rsidP="00947747">
      <w:pPr>
        <w:jc w:val="center"/>
        <w:rPr>
          <w:sz w:val="48"/>
          <w:szCs w:val="48"/>
        </w:rPr>
      </w:pPr>
    </w:p>
    <w:p w:rsidR="006D554E" w:rsidRDefault="00D919EE">
      <w:pPr>
        <w:pStyle w:val="Heading1"/>
      </w:pPr>
      <w:r>
        <w:rPr>
          <w:sz w:val="48"/>
          <w:szCs w:val="48"/>
        </w:rPr>
        <w:tab/>
      </w:r>
      <w:bookmarkStart w:id="6" w:name="_3dy6vkm" w:colFirst="0" w:colLast="0"/>
      <w:bookmarkEnd w:id="6"/>
    </w:p>
    <w:p w:rsidR="006D554E" w:rsidRPr="001B7DB0" w:rsidRDefault="006D554E">
      <w:pPr>
        <w:pStyle w:val="Heading1"/>
      </w:pPr>
      <w:bookmarkStart w:id="7" w:name="_1t3h5sf" w:colFirst="0" w:colLast="0"/>
      <w:bookmarkEnd w:id="7"/>
    </w:p>
    <w:p w:rsidR="00B56DA4" w:rsidRDefault="00B56DA4">
      <w:pPr>
        <w:pStyle w:val="Heading1"/>
      </w:pPr>
      <w:bookmarkStart w:id="8" w:name="_4d34og8" w:colFirst="0" w:colLast="0"/>
      <w:bookmarkEnd w:id="8"/>
    </w:p>
    <w:p w:rsidR="00B56DA4" w:rsidRDefault="00B56DA4">
      <w:pPr>
        <w:rPr>
          <w:b/>
          <w:sz w:val="36"/>
          <w:szCs w:val="36"/>
        </w:rPr>
      </w:pPr>
      <w:r>
        <w:br w:type="page"/>
      </w:r>
    </w:p>
    <w:p w:rsidR="006D554E" w:rsidRDefault="006D554E">
      <w:pPr>
        <w:pStyle w:val="Heading1"/>
      </w:pPr>
    </w:p>
    <w:p w:rsidR="006D554E" w:rsidRDefault="006D554E">
      <w:pPr>
        <w:pStyle w:val="Heading1"/>
      </w:pPr>
      <w:bookmarkStart w:id="9" w:name="_2s8eyo1" w:colFirst="0" w:colLast="0"/>
      <w:bookmarkEnd w:id="9"/>
    </w:p>
    <w:p w:rsidR="006D554E" w:rsidRDefault="006D554E"/>
    <w:p w:rsidR="006D554E" w:rsidRDefault="006D554E"/>
    <w:p w:rsidR="006D554E" w:rsidRDefault="006D554E"/>
    <w:p w:rsidR="006D554E" w:rsidRDefault="008A4D6D">
      <w:pPr>
        <w:rPr>
          <w:rFonts w:ascii="Arial" w:eastAsia="Arial" w:hAnsi="Arial" w:cs="Arial"/>
          <w:sz w:val="22"/>
          <w:szCs w:val="22"/>
        </w:rPr>
      </w:pPr>
      <w:r>
        <w:rPr>
          <w:rFonts w:ascii="Arial" w:eastAsia="Arial" w:hAnsi="Arial" w:cs="Arial"/>
          <w:sz w:val="22"/>
          <w:szCs w:val="22"/>
        </w:rPr>
        <w:t>Revision History</w:t>
      </w:r>
    </w:p>
    <w:p w:rsidR="006D554E" w:rsidRDefault="008A4D6D">
      <w:pPr>
        <w:rPr>
          <w:rFonts w:ascii="Arial" w:eastAsia="Arial" w:hAnsi="Arial" w:cs="Arial"/>
          <w:sz w:val="22"/>
          <w:szCs w:val="22"/>
        </w:rPr>
      </w:pPr>
      <w:r>
        <w:rPr>
          <w:rFonts w:ascii="Arial" w:eastAsia="Arial" w:hAnsi="Arial" w:cs="Arial"/>
          <w:sz w:val="22"/>
          <w:szCs w:val="22"/>
        </w:rPr>
        <w:t xml:space="preserve"> </w:t>
      </w:r>
    </w:p>
    <w:tbl>
      <w:tblPr>
        <w:tblStyle w:val="a"/>
        <w:tblW w:w="901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00"/>
        <w:gridCol w:w="1095"/>
        <w:gridCol w:w="4215"/>
        <w:gridCol w:w="2204"/>
      </w:tblGrid>
      <w:tr w:rsidR="006D554E">
        <w:trPr>
          <w:trHeight w:val="500"/>
        </w:trPr>
        <w:tc>
          <w:tcPr>
            <w:tcW w:w="150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jc w:val="center"/>
              <w:rPr>
                <w:rFonts w:ascii="Arial" w:eastAsia="Arial" w:hAnsi="Arial" w:cs="Arial"/>
                <w:b/>
                <w:sz w:val="22"/>
                <w:szCs w:val="22"/>
              </w:rPr>
            </w:pPr>
            <w:r>
              <w:rPr>
                <w:rFonts w:ascii="Arial" w:eastAsia="Arial" w:hAnsi="Arial" w:cs="Arial"/>
                <w:b/>
                <w:sz w:val="22"/>
                <w:szCs w:val="22"/>
              </w:rPr>
              <w:t>Date</w:t>
            </w:r>
          </w:p>
        </w:tc>
        <w:tc>
          <w:tcPr>
            <w:tcW w:w="109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6D554E" w:rsidRDefault="008A4D6D">
            <w:pPr>
              <w:jc w:val="center"/>
              <w:rPr>
                <w:rFonts w:ascii="Arial" w:eastAsia="Arial" w:hAnsi="Arial" w:cs="Arial"/>
                <w:b/>
                <w:sz w:val="22"/>
                <w:szCs w:val="22"/>
              </w:rPr>
            </w:pPr>
            <w:r>
              <w:rPr>
                <w:rFonts w:ascii="Arial" w:eastAsia="Arial" w:hAnsi="Arial" w:cs="Arial"/>
                <w:b/>
                <w:sz w:val="22"/>
                <w:szCs w:val="22"/>
              </w:rPr>
              <w:t>Version</w:t>
            </w:r>
          </w:p>
        </w:tc>
        <w:tc>
          <w:tcPr>
            <w:tcW w:w="42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6D554E" w:rsidRDefault="008A4D6D">
            <w:pPr>
              <w:jc w:val="center"/>
              <w:rPr>
                <w:rFonts w:ascii="Arial" w:eastAsia="Arial" w:hAnsi="Arial" w:cs="Arial"/>
                <w:b/>
                <w:sz w:val="22"/>
                <w:szCs w:val="22"/>
              </w:rPr>
            </w:pPr>
            <w:r>
              <w:rPr>
                <w:rFonts w:ascii="Arial" w:eastAsia="Arial" w:hAnsi="Arial" w:cs="Arial"/>
                <w:b/>
                <w:sz w:val="22"/>
                <w:szCs w:val="22"/>
              </w:rPr>
              <w:t>Description</w:t>
            </w:r>
          </w:p>
        </w:tc>
        <w:tc>
          <w:tcPr>
            <w:tcW w:w="2204"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6D554E" w:rsidRDefault="008A4D6D">
            <w:pPr>
              <w:jc w:val="center"/>
              <w:rPr>
                <w:rFonts w:ascii="Arial" w:eastAsia="Arial" w:hAnsi="Arial" w:cs="Arial"/>
                <w:b/>
                <w:sz w:val="22"/>
                <w:szCs w:val="22"/>
              </w:rPr>
            </w:pPr>
            <w:r>
              <w:rPr>
                <w:rFonts w:ascii="Arial" w:eastAsia="Arial" w:hAnsi="Arial" w:cs="Arial"/>
                <w:b/>
                <w:sz w:val="22"/>
                <w:szCs w:val="22"/>
              </w:rPr>
              <w:t>Author</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rPr>
                <w:rFonts w:ascii="Arial" w:eastAsia="Arial" w:hAnsi="Arial" w:cs="Arial"/>
                <w:sz w:val="22"/>
                <w:szCs w:val="22"/>
              </w:rPr>
            </w:pPr>
            <w:r>
              <w:rPr>
                <w:rFonts w:ascii="Arial" w:eastAsia="Arial" w:hAnsi="Arial" w:cs="Arial"/>
                <w:sz w:val="22"/>
                <w:szCs w:val="22"/>
              </w:rPr>
              <w:t>2017-10-23</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0.1</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Initial Draft</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Sebastian Mayoral</w:t>
            </w:r>
          </w:p>
        </w:tc>
      </w:tr>
      <w:tr w:rsidR="006D554E">
        <w:trPr>
          <w:trHeight w:val="52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 xml:space="preserve"> 2017-10-23</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0.2</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Initial Ideas and backlog</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Matej Vukosav</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 xml:space="preserve"> 2017-10-24</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0.3</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General writing</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Sebastian Mayoral</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2017-10-25</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0.4</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Description Use Cases and Stories</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Sebastian Mayoral</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2017-11-08</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0.5</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Use cases and user stories re-write</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Matej Vukosav</w:t>
            </w:r>
          </w:p>
        </w:tc>
      </w:tr>
      <w:tr w:rsidR="006D554E">
        <w:trPr>
          <w:trHeight w:val="500"/>
        </w:trPr>
        <w:tc>
          <w:tcPr>
            <w:tcW w:w="15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2017-11-10</w:t>
            </w:r>
          </w:p>
        </w:tc>
        <w:tc>
          <w:tcPr>
            <w:tcW w:w="109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0.6</w:t>
            </w:r>
          </w:p>
        </w:tc>
        <w:tc>
          <w:tcPr>
            <w:tcW w:w="4215"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Revision</w:t>
            </w:r>
          </w:p>
        </w:tc>
        <w:tc>
          <w:tcPr>
            <w:tcW w:w="2204" w:type="dxa"/>
            <w:tcBorders>
              <w:top w:val="nil"/>
              <w:left w:val="nil"/>
              <w:bottom w:val="single" w:sz="7"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Sebastian Mayoral</w:t>
            </w:r>
          </w:p>
        </w:tc>
      </w:tr>
      <w:tr w:rsidR="006D554E" w:rsidTr="006274C8">
        <w:trPr>
          <w:trHeight w:val="500"/>
        </w:trPr>
        <w:tc>
          <w:tcPr>
            <w:tcW w:w="1500" w:type="dxa"/>
            <w:tcBorders>
              <w:top w:val="nil"/>
              <w:left w:val="single" w:sz="7" w:space="0" w:color="000000"/>
              <w:bottom w:val="single" w:sz="8"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2017-11-14</w:t>
            </w:r>
          </w:p>
        </w:tc>
        <w:tc>
          <w:tcPr>
            <w:tcW w:w="1095" w:type="dxa"/>
            <w:tcBorders>
              <w:top w:val="nil"/>
              <w:left w:val="nil"/>
              <w:bottom w:val="single" w:sz="8"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0.7</w:t>
            </w:r>
          </w:p>
        </w:tc>
        <w:tc>
          <w:tcPr>
            <w:tcW w:w="4215" w:type="dxa"/>
            <w:tcBorders>
              <w:top w:val="nil"/>
              <w:left w:val="nil"/>
              <w:bottom w:val="single" w:sz="8"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Revision and data update</w:t>
            </w:r>
          </w:p>
        </w:tc>
        <w:tc>
          <w:tcPr>
            <w:tcW w:w="2204" w:type="dxa"/>
            <w:tcBorders>
              <w:top w:val="nil"/>
              <w:left w:val="nil"/>
              <w:bottom w:val="single" w:sz="8" w:space="0" w:color="000000"/>
              <w:right w:val="single" w:sz="7"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Matej Vukosav</w:t>
            </w:r>
          </w:p>
        </w:tc>
      </w:tr>
      <w:tr w:rsidR="006D554E" w:rsidTr="006274C8">
        <w:trPr>
          <w:trHeight w:val="500"/>
        </w:trPr>
        <w:tc>
          <w:tcPr>
            <w:tcW w:w="150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2017-11-18</w:t>
            </w:r>
          </w:p>
        </w:tc>
        <w:tc>
          <w:tcPr>
            <w:tcW w:w="109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6D554E" w:rsidRDefault="00F46751">
            <w:pPr>
              <w:widowControl w:val="0"/>
              <w:rPr>
                <w:rFonts w:ascii="Arial" w:eastAsia="Arial" w:hAnsi="Arial" w:cs="Arial"/>
                <w:sz w:val="22"/>
                <w:szCs w:val="22"/>
              </w:rPr>
            </w:pPr>
            <w:r>
              <w:rPr>
                <w:rFonts w:ascii="Arial" w:eastAsia="Arial" w:hAnsi="Arial" w:cs="Arial"/>
                <w:sz w:val="22"/>
                <w:szCs w:val="22"/>
              </w:rPr>
              <w:t>0.7.1</w:t>
            </w:r>
          </w:p>
        </w:tc>
        <w:tc>
          <w:tcPr>
            <w:tcW w:w="421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User stories revision</w:t>
            </w:r>
            <w:r w:rsidR="00057D2C">
              <w:rPr>
                <w:rFonts w:ascii="Arial" w:eastAsia="Arial" w:hAnsi="Arial" w:cs="Arial"/>
                <w:sz w:val="22"/>
                <w:szCs w:val="22"/>
              </w:rPr>
              <w:t xml:space="preserve"> and field template</w:t>
            </w:r>
            <w:r w:rsidR="006346EB">
              <w:rPr>
                <w:rFonts w:ascii="Arial" w:eastAsia="Arial" w:hAnsi="Arial" w:cs="Arial"/>
                <w:sz w:val="22"/>
                <w:szCs w:val="22"/>
              </w:rPr>
              <w:t xml:space="preserve"> creation</w:t>
            </w:r>
          </w:p>
        </w:tc>
        <w:tc>
          <w:tcPr>
            <w:tcW w:w="220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6D554E" w:rsidRDefault="008A4D6D">
            <w:pPr>
              <w:widowControl w:val="0"/>
              <w:rPr>
                <w:rFonts w:ascii="Arial" w:eastAsia="Arial" w:hAnsi="Arial" w:cs="Arial"/>
                <w:sz w:val="22"/>
                <w:szCs w:val="22"/>
              </w:rPr>
            </w:pPr>
            <w:r>
              <w:rPr>
                <w:rFonts w:ascii="Arial" w:eastAsia="Arial" w:hAnsi="Arial" w:cs="Arial"/>
                <w:sz w:val="22"/>
                <w:szCs w:val="22"/>
              </w:rPr>
              <w:t>Matej Vukosav</w:t>
            </w:r>
          </w:p>
        </w:tc>
      </w:tr>
      <w:tr w:rsidR="003C33E1" w:rsidTr="00BC24E9">
        <w:trPr>
          <w:trHeight w:val="500"/>
        </w:trPr>
        <w:tc>
          <w:tcPr>
            <w:tcW w:w="1500" w:type="dxa"/>
            <w:tcBorders>
              <w:top w:val="single" w:sz="4" w:space="0" w:color="auto"/>
              <w:left w:val="single" w:sz="7" w:space="0" w:color="000000"/>
              <w:bottom w:val="single" w:sz="4" w:space="0" w:color="auto"/>
              <w:right w:val="single" w:sz="7" w:space="0" w:color="000000"/>
            </w:tcBorders>
            <w:tcMar>
              <w:top w:w="100" w:type="dxa"/>
              <w:left w:w="100" w:type="dxa"/>
              <w:bottom w:w="100" w:type="dxa"/>
              <w:right w:w="100" w:type="dxa"/>
            </w:tcMar>
          </w:tcPr>
          <w:p w:rsidR="003C33E1" w:rsidRDefault="003C33E1">
            <w:pPr>
              <w:widowControl w:val="0"/>
              <w:rPr>
                <w:rFonts w:ascii="Arial" w:eastAsia="Arial" w:hAnsi="Arial" w:cs="Arial"/>
                <w:sz w:val="22"/>
                <w:szCs w:val="22"/>
              </w:rPr>
            </w:pPr>
            <w:r>
              <w:rPr>
                <w:rFonts w:ascii="Arial" w:eastAsia="Arial" w:hAnsi="Arial" w:cs="Arial"/>
                <w:sz w:val="22"/>
                <w:szCs w:val="22"/>
              </w:rPr>
              <w:t>2017-12-06</w:t>
            </w:r>
          </w:p>
        </w:tc>
        <w:tc>
          <w:tcPr>
            <w:tcW w:w="1095"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3C33E1" w:rsidRDefault="003C33E1">
            <w:pPr>
              <w:widowControl w:val="0"/>
              <w:rPr>
                <w:rFonts w:ascii="Arial" w:eastAsia="Arial" w:hAnsi="Arial" w:cs="Arial"/>
                <w:sz w:val="22"/>
                <w:szCs w:val="22"/>
              </w:rPr>
            </w:pPr>
            <w:r>
              <w:rPr>
                <w:rFonts w:ascii="Arial" w:eastAsia="Arial" w:hAnsi="Arial" w:cs="Arial"/>
                <w:sz w:val="22"/>
                <w:szCs w:val="22"/>
              </w:rPr>
              <w:t>0.8.0</w:t>
            </w:r>
          </w:p>
        </w:tc>
        <w:tc>
          <w:tcPr>
            <w:tcW w:w="4215"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3C33E1" w:rsidRDefault="003C33E1">
            <w:pPr>
              <w:widowControl w:val="0"/>
              <w:rPr>
                <w:rFonts w:ascii="Arial" w:eastAsia="Arial" w:hAnsi="Arial" w:cs="Arial"/>
                <w:sz w:val="22"/>
                <w:szCs w:val="22"/>
              </w:rPr>
            </w:pPr>
            <w:r>
              <w:rPr>
                <w:rFonts w:ascii="Arial" w:eastAsia="Arial" w:hAnsi="Arial" w:cs="Arial"/>
                <w:sz w:val="22"/>
                <w:szCs w:val="22"/>
              </w:rPr>
              <w:t>Improved introductio</w:t>
            </w:r>
            <w:r w:rsidR="00A70788">
              <w:rPr>
                <w:rFonts w:ascii="Arial" w:eastAsia="Arial" w:hAnsi="Arial" w:cs="Arial"/>
                <w:sz w:val="22"/>
                <w:szCs w:val="22"/>
              </w:rPr>
              <w:t xml:space="preserve">n, </w:t>
            </w:r>
            <w:r>
              <w:rPr>
                <w:rFonts w:ascii="Arial" w:eastAsia="Arial" w:hAnsi="Arial" w:cs="Arial"/>
                <w:sz w:val="22"/>
                <w:szCs w:val="22"/>
              </w:rPr>
              <w:t>domain analysis</w:t>
            </w:r>
            <w:r w:rsidR="00A70788">
              <w:rPr>
                <w:rFonts w:ascii="Arial" w:eastAsia="Arial" w:hAnsi="Arial" w:cs="Arial"/>
                <w:sz w:val="22"/>
                <w:szCs w:val="22"/>
              </w:rPr>
              <w:t xml:space="preserve"> and non</w:t>
            </w:r>
            <w:r w:rsidR="004670E7">
              <w:rPr>
                <w:rFonts w:ascii="Arial" w:eastAsia="Arial" w:hAnsi="Arial" w:cs="Arial"/>
                <w:sz w:val="22"/>
                <w:szCs w:val="22"/>
              </w:rPr>
              <w:t>-</w:t>
            </w:r>
            <w:r w:rsidR="00A70788">
              <w:rPr>
                <w:rFonts w:ascii="Arial" w:eastAsia="Arial" w:hAnsi="Arial" w:cs="Arial"/>
                <w:sz w:val="22"/>
                <w:szCs w:val="22"/>
              </w:rPr>
              <w:t>functional requirements</w:t>
            </w:r>
          </w:p>
        </w:tc>
        <w:tc>
          <w:tcPr>
            <w:tcW w:w="2204"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3C33E1" w:rsidRDefault="003C33E1">
            <w:pPr>
              <w:widowControl w:val="0"/>
              <w:rPr>
                <w:rFonts w:ascii="Arial" w:eastAsia="Arial" w:hAnsi="Arial" w:cs="Arial"/>
                <w:sz w:val="22"/>
                <w:szCs w:val="22"/>
              </w:rPr>
            </w:pPr>
            <w:r>
              <w:rPr>
                <w:rFonts w:ascii="Arial" w:eastAsia="Arial" w:hAnsi="Arial" w:cs="Arial"/>
                <w:sz w:val="22"/>
                <w:szCs w:val="22"/>
              </w:rPr>
              <w:t>Matej Vukosav</w:t>
            </w:r>
          </w:p>
        </w:tc>
      </w:tr>
      <w:tr w:rsidR="00617489" w:rsidTr="009E24BC">
        <w:trPr>
          <w:trHeight w:val="500"/>
        </w:trPr>
        <w:tc>
          <w:tcPr>
            <w:tcW w:w="1500" w:type="dxa"/>
            <w:tcBorders>
              <w:top w:val="single" w:sz="4" w:space="0" w:color="auto"/>
              <w:left w:val="single" w:sz="7" w:space="0" w:color="000000"/>
              <w:bottom w:val="single" w:sz="4" w:space="0" w:color="auto"/>
              <w:right w:val="single" w:sz="7" w:space="0" w:color="000000"/>
            </w:tcBorders>
            <w:tcMar>
              <w:top w:w="100" w:type="dxa"/>
              <w:left w:w="100" w:type="dxa"/>
              <w:bottom w:w="100" w:type="dxa"/>
              <w:right w:w="100" w:type="dxa"/>
            </w:tcMar>
          </w:tcPr>
          <w:p w:rsidR="00617489" w:rsidRDefault="00617489">
            <w:pPr>
              <w:widowControl w:val="0"/>
              <w:rPr>
                <w:rFonts w:ascii="Arial" w:eastAsia="Arial" w:hAnsi="Arial" w:cs="Arial"/>
                <w:sz w:val="22"/>
                <w:szCs w:val="22"/>
              </w:rPr>
            </w:pPr>
            <w:r>
              <w:rPr>
                <w:rFonts w:ascii="Arial" w:eastAsia="Arial" w:hAnsi="Arial" w:cs="Arial"/>
                <w:sz w:val="22"/>
                <w:szCs w:val="22"/>
              </w:rPr>
              <w:t>2018-01-07</w:t>
            </w:r>
          </w:p>
        </w:tc>
        <w:tc>
          <w:tcPr>
            <w:tcW w:w="1095"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617489" w:rsidRDefault="00617489">
            <w:pPr>
              <w:widowControl w:val="0"/>
              <w:rPr>
                <w:rFonts w:ascii="Arial" w:eastAsia="Arial" w:hAnsi="Arial" w:cs="Arial"/>
                <w:sz w:val="22"/>
                <w:szCs w:val="22"/>
              </w:rPr>
            </w:pPr>
            <w:r>
              <w:rPr>
                <w:rFonts w:ascii="Arial" w:eastAsia="Arial" w:hAnsi="Arial" w:cs="Arial"/>
                <w:sz w:val="22"/>
                <w:szCs w:val="22"/>
              </w:rPr>
              <w:t>0.9.0</w:t>
            </w:r>
          </w:p>
        </w:tc>
        <w:tc>
          <w:tcPr>
            <w:tcW w:w="4215"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617489" w:rsidRDefault="0053453B">
            <w:pPr>
              <w:widowControl w:val="0"/>
              <w:rPr>
                <w:rFonts w:ascii="Arial" w:eastAsia="Arial" w:hAnsi="Arial" w:cs="Arial"/>
                <w:sz w:val="22"/>
                <w:szCs w:val="22"/>
              </w:rPr>
            </w:pPr>
            <w:r>
              <w:rPr>
                <w:rFonts w:ascii="Arial" w:eastAsia="Arial" w:hAnsi="Arial" w:cs="Arial"/>
                <w:sz w:val="22"/>
                <w:szCs w:val="22"/>
              </w:rPr>
              <w:t>Remove</w:t>
            </w:r>
            <w:r w:rsidR="009A3DF0">
              <w:rPr>
                <w:rFonts w:ascii="Arial" w:eastAsia="Arial" w:hAnsi="Arial" w:cs="Arial"/>
                <w:sz w:val="22"/>
                <w:szCs w:val="22"/>
              </w:rPr>
              <w:t>d</w:t>
            </w:r>
            <w:r>
              <w:rPr>
                <w:rFonts w:ascii="Arial" w:eastAsia="Arial" w:hAnsi="Arial" w:cs="Arial"/>
                <w:sz w:val="22"/>
                <w:szCs w:val="22"/>
              </w:rPr>
              <w:t xml:space="preserve"> </w:t>
            </w:r>
            <w:r w:rsidR="009A3DF0">
              <w:rPr>
                <w:rFonts w:ascii="Arial" w:eastAsia="Arial" w:hAnsi="Arial" w:cs="Arial"/>
                <w:sz w:val="22"/>
                <w:szCs w:val="22"/>
              </w:rPr>
              <w:t>abandoned</w:t>
            </w:r>
            <w:r>
              <w:rPr>
                <w:rFonts w:ascii="Arial" w:eastAsia="Arial" w:hAnsi="Arial" w:cs="Arial"/>
                <w:sz w:val="22"/>
                <w:szCs w:val="22"/>
              </w:rPr>
              <w:t xml:space="preserve"> user stories</w:t>
            </w:r>
            <w:r w:rsidR="009A3DF0">
              <w:rPr>
                <w:rFonts w:ascii="Arial" w:eastAsia="Arial" w:hAnsi="Arial" w:cs="Arial"/>
                <w:sz w:val="22"/>
                <w:szCs w:val="22"/>
              </w:rPr>
              <w:t>: US5, US7, US15, US16, US17</w:t>
            </w:r>
          </w:p>
        </w:tc>
        <w:tc>
          <w:tcPr>
            <w:tcW w:w="2204" w:type="dxa"/>
            <w:tcBorders>
              <w:top w:val="single" w:sz="4" w:space="0" w:color="auto"/>
              <w:left w:val="nil"/>
              <w:bottom w:val="single" w:sz="4" w:space="0" w:color="auto"/>
              <w:right w:val="single" w:sz="7" w:space="0" w:color="000000"/>
            </w:tcBorders>
            <w:tcMar>
              <w:top w:w="100" w:type="dxa"/>
              <w:left w:w="100" w:type="dxa"/>
              <w:bottom w:w="100" w:type="dxa"/>
              <w:right w:w="100" w:type="dxa"/>
            </w:tcMar>
          </w:tcPr>
          <w:p w:rsidR="00617489" w:rsidRDefault="00617489">
            <w:pPr>
              <w:widowControl w:val="0"/>
              <w:rPr>
                <w:rFonts w:ascii="Arial" w:eastAsia="Arial" w:hAnsi="Arial" w:cs="Arial"/>
                <w:sz w:val="22"/>
                <w:szCs w:val="22"/>
              </w:rPr>
            </w:pPr>
            <w:r>
              <w:rPr>
                <w:rFonts w:ascii="Arial" w:eastAsia="Arial" w:hAnsi="Arial" w:cs="Arial"/>
                <w:sz w:val="22"/>
                <w:szCs w:val="22"/>
              </w:rPr>
              <w:t>Matej Vukosav</w:t>
            </w:r>
          </w:p>
        </w:tc>
      </w:tr>
      <w:tr w:rsidR="000B33D3" w:rsidTr="006274C8">
        <w:trPr>
          <w:trHeight w:val="500"/>
        </w:trPr>
        <w:tc>
          <w:tcPr>
            <w:tcW w:w="1500" w:type="dxa"/>
            <w:tcBorders>
              <w:top w:val="single" w:sz="4" w:space="0" w:color="auto"/>
              <w:left w:val="single" w:sz="7" w:space="0" w:color="000000"/>
              <w:bottom w:val="single" w:sz="7" w:space="0" w:color="000000"/>
              <w:right w:val="single" w:sz="7" w:space="0" w:color="000000"/>
            </w:tcBorders>
            <w:tcMar>
              <w:top w:w="100" w:type="dxa"/>
              <w:left w:w="100" w:type="dxa"/>
              <w:bottom w:w="100" w:type="dxa"/>
              <w:right w:w="100" w:type="dxa"/>
            </w:tcMar>
          </w:tcPr>
          <w:p w:rsidR="000B33D3" w:rsidRDefault="000B33D3">
            <w:pPr>
              <w:widowControl w:val="0"/>
              <w:rPr>
                <w:rFonts w:ascii="Arial" w:eastAsia="Arial" w:hAnsi="Arial" w:cs="Arial"/>
                <w:sz w:val="22"/>
                <w:szCs w:val="22"/>
              </w:rPr>
            </w:pPr>
            <w:r>
              <w:rPr>
                <w:rFonts w:ascii="Arial" w:eastAsia="Arial" w:hAnsi="Arial" w:cs="Arial"/>
                <w:sz w:val="22"/>
                <w:szCs w:val="22"/>
              </w:rPr>
              <w:t>2018-01-18</w:t>
            </w:r>
          </w:p>
        </w:tc>
        <w:tc>
          <w:tcPr>
            <w:tcW w:w="1095" w:type="dxa"/>
            <w:tcBorders>
              <w:top w:val="single" w:sz="4" w:space="0" w:color="auto"/>
              <w:left w:val="nil"/>
              <w:bottom w:val="single" w:sz="7" w:space="0" w:color="000000"/>
              <w:right w:val="single" w:sz="7" w:space="0" w:color="000000"/>
            </w:tcBorders>
            <w:tcMar>
              <w:top w:w="100" w:type="dxa"/>
              <w:left w:w="100" w:type="dxa"/>
              <w:bottom w:w="100" w:type="dxa"/>
              <w:right w:w="100" w:type="dxa"/>
            </w:tcMar>
          </w:tcPr>
          <w:p w:rsidR="000B33D3" w:rsidRDefault="000B33D3">
            <w:pPr>
              <w:widowControl w:val="0"/>
              <w:rPr>
                <w:rFonts w:ascii="Arial" w:eastAsia="Arial" w:hAnsi="Arial" w:cs="Arial"/>
                <w:sz w:val="22"/>
                <w:szCs w:val="22"/>
              </w:rPr>
            </w:pPr>
            <w:r>
              <w:rPr>
                <w:rFonts w:ascii="Arial" w:eastAsia="Arial" w:hAnsi="Arial" w:cs="Arial"/>
                <w:sz w:val="22"/>
                <w:szCs w:val="22"/>
              </w:rPr>
              <w:t>1.0.0</w:t>
            </w:r>
          </w:p>
        </w:tc>
        <w:tc>
          <w:tcPr>
            <w:tcW w:w="4215" w:type="dxa"/>
            <w:tcBorders>
              <w:top w:val="single" w:sz="4" w:space="0" w:color="auto"/>
              <w:left w:val="nil"/>
              <w:bottom w:val="single" w:sz="7" w:space="0" w:color="000000"/>
              <w:right w:val="single" w:sz="7" w:space="0" w:color="000000"/>
            </w:tcBorders>
            <w:tcMar>
              <w:top w:w="100" w:type="dxa"/>
              <w:left w:w="100" w:type="dxa"/>
              <w:bottom w:w="100" w:type="dxa"/>
              <w:right w:w="100" w:type="dxa"/>
            </w:tcMar>
          </w:tcPr>
          <w:p w:rsidR="000B33D3" w:rsidRDefault="000B33D3">
            <w:pPr>
              <w:widowControl w:val="0"/>
              <w:rPr>
                <w:rFonts w:ascii="Arial" w:eastAsia="Arial" w:hAnsi="Arial" w:cs="Arial"/>
                <w:sz w:val="22"/>
                <w:szCs w:val="22"/>
              </w:rPr>
            </w:pPr>
            <w:r>
              <w:rPr>
                <w:rFonts w:ascii="Arial" w:eastAsia="Arial" w:hAnsi="Arial" w:cs="Arial"/>
                <w:sz w:val="22"/>
                <w:szCs w:val="22"/>
              </w:rPr>
              <w:t>Improved non-functional requirements</w:t>
            </w:r>
          </w:p>
        </w:tc>
        <w:tc>
          <w:tcPr>
            <w:tcW w:w="2204" w:type="dxa"/>
            <w:tcBorders>
              <w:top w:val="single" w:sz="4" w:space="0" w:color="auto"/>
              <w:left w:val="nil"/>
              <w:bottom w:val="single" w:sz="7" w:space="0" w:color="000000"/>
              <w:right w:val="single" w:sz="7" w:space="0" w:color="000000"/>
            </w:tcBorders>
            <w:tcMar>
              <w:top w:w="100" w:type="dxa"/>
              <w:left w:w="100" w:type="dxa"/>
              <w:bottom w:w="100" w:type="dxa"/>
              <w:right w:w="100" w:type="dxa"/>
            </w:tcMar>
          </w:tcPr>
          <w:p w:rsidR="000B33D3" w:rsidRDefault="000B33D3">
            <w:pPr>
              <w:widowControl w:val="0"/>
              <w:rPr>
                <w:rFonts w:ascii="Arial" w:eastAsia="Arial" w:hAnsi="Arial" w:cs="Arial"/>
                <w:sz w:val="22"/>
                <w:szCs w:val="22"/>
              </w:rPr>
            </w:pPr>
            <w:r>
              <w:rPr>
                <w:rFonts w:ascii="Arial" w:eastAsia="Arial" w:hAnsi="Arial" w:cs="Arial"/>
                <w:sz w:val="22"/>
                <w:szCs w:val="22"/>
              </w:rPr>
              <w:t>Matej Vukosav</w:t>
            </w:r>
          </w:p>
        </w:tc>
      </w:tr>
    </w:tbl>
    <w:p w:rsidR="006D554E" w:rsidRDefault="008A4D6D">
      <w:pPr>
        <w:rPr>
          <w:rFonts w:ascii="Arial" w:eastAsia="Arial" w:hAnsi="Arial" w:cs="Arial"/>
          <w:sz w:val="22"/>
          <w:szCs w:val="22"/>
        </w:rPr>
      </w:pPr>
      <w:r>
        <w:rPr>
          <w:rFonts w:ascii="Arial" w:eastAsia="Arial" w:hAnsi="Arial" w:cs="Arial"/>
          <w:sz w:val="22"/>
          <w:szCs w:val="22"/>
        </w:rPr>
        <w:t xml:space="preserve"> </w:t>
      </w:r>
    </w:p>
    <w:p w:rsidR="006D554E" w:rsidRDefault="006D554E">
      <w:pPr>
        <w:rPr>
          <w:sz w:val="36"/>
          <w:szCs w:val="36"/>
        </w:rPr>
      </w:pPr>
    </w:p>
    <w:p w:rsidR="006D554E" w:rsidRDefault="008A4D6D">
      <w:pPr>
        <w:rPr>
          <w:sz w:val="36"/>
          <w:szCs w:val="36"/>
        </w:rPr>
      </w:pPr>
      <w:r>
        <w:br w:type="page"/>
      </w:r>
    </w:p>
    <w:p w:rsidR="00B56DA4" w:rsidRDefault="00B56DA4">
      <w:pPr>
        <w:rPr>
          <w:sz w:val="36"/>
          <w:szCs w:val="36"/>
        </w:rPr>
      </w:pPr>
    </w:p>
    <w:p w:rsidR="00B56DA4" w:rsidRDefault="00B56DA4">
      <w:pPr>
        <w:rPr>
          <w:sz w:val="36"/>
          <w:szCs w:val="36"/>
        </w:rPr>
      </w:pPr>
    </w:p>
    <w:p w:rsidR="006D554E" w:rsidRDefault="008A4D6D">
      <w:pPr>
        <w:rPr>
          <w:sz w:val="36"/>
          <w:szCs w:val="36"/>
        </w:rPr>
      </w:pPr>
      <w:r>
        <w:rPr>
          <w:sz w:val="36"/>
          <w:szCs w:val="36"/>
        </w:rPr>
        <w:t>Contents</w:t>
      </w:r>
    </w:p>
    <w:sdt>
      <w:sdtPr>
        <w:id w:val="-2129689923"/>
        <w:docPartObj>
          <w:docPartGallery w:val="Table of Contents"/>
          <w:docPartUnique/>
        </w:docPartObj>
      </w:sdtPr>
      <w:sdtContent>
        <w:p w:rsidR="00B06061" w:rsidRDefault="008A4D6D">
          <w:pPr>
            <w:pStyle w:val="TOC1"/>
            <w:tabs>
              <w:tab w:val="left" w:pos="440"/>
              <w:tab w:val="right" w:pos="9350"/>
            </w:tabs>
            <w:rPr>
              <w:rFonts w:asciiTheme="minorHAnsi" w:eastAsiaTheme="minorEastAsia" w:hAnsiTheme="minorHAnsi" w:cstheme="minorBidi"/>
              <w:noProof/>
              <w:color w:val="auto"/>
              <w:sz w:val="22"/>
              <w:szCs w:val="22"/>
              <w:lang w:val="en-US"/>
            </w:rPr>
          </w:pPr>
          <w:r>
            <w:fldChar w:fldCharType="begin"/>
          </w:r>
          <w:r>
            <w:instrText xml:space="preserve"> TOC \h \u \z </w:instrText>
          </w:r>
          <w:r>
            <w:fldChar w:fldCharType="separate"/>
          </w:r>
          <w:hyperlink w:anchor="_Toc504087286" w:history="1">
            <w:r w:rsidR="00B06061" w:rsidRPr="008A17EF">
              <w:rPr>
                <w:rStyle w:val="Hyperlink"/>
                <w:noProof/>
              </w:rPr>
              <w:t>1</w:t>
            </w:r>
            <w:r w:rsidR="00B06061">
              <w:rPr>
                <w:rFonts w:asciiTheme="minorHAnsi" w:eastAsiaTheme="minorEastAsia" w:hAnsiTheme="minorHAnsi" w:cstheme="minorBidi"/>
                <w:noProof/>
                <w:color w:val="auto"/>
                <w:sz w:val="22"/>
                <w:szCs w:val="22"/>
                <w:lang w:val="en-US"/>
              </w:rPr>
              <w:tab/>
            </w:r>
            <w:r w:rsidR="00B06061" w:rsidRPr="008A17EF">
              <w:rPr>
                <w:rStyle w:val="Hyperlink"/>
                <w:noProof/>
              </w:rPr>
              <w:t>INTRODUCTION</w:t>
            </w:r>
            <w:r w:rsidR="00B06061">
              <w:rPr>
                <w:noProof/>
                <w:webHidden/>
              </w:rPr>
              <w:tab/>
            </w:r>
            <w:r w:rsidR="00B06061">
              <w:rPr>
                <w:noProof/>
                <w:webHidden/>
              </w:rPr>
              <w:fldChar w:fldCharType="begin"/>
            </w:r>
            <w:r w:rsidR="00B06061">
              <w:rPr>
                <w:noProof/>
                <w:webHidden/>
              </w:rPr>
              <w:instrText xml:space="preserve"> PAGEREF _Toc504087286 \h </w:instrText>
            </w:r>
            <w:r w:rsidR="00B06061">
              <w:rPr>
                <w:noProof/>
                <w:webHidden/>
              </w:rPr>
            </w:r>
            <w:r w:rsidR="00B06061">
              <w:rPr>
                <w:noProof/>
                <w:webHidden/>
              </w:rPr>
              <w:fldChar w:fldCharType="separate"/>
            </w:r>
            <w:r w:rsidR="00B06061">
              <w:rPr>
                <w:noProof/>
                <w:webHidden/>
              </w:rPr>
              <w:t>1</w:t>
            </w:r>
            <w:r w:rsidR="00B06061">
              <w:rPr>
                <w:noProof/>
                <w:webHidden/>
              </w:rPr>
              <w:fldChar w:fldCharType="end"/>
            </w:r>
          </w:hyperlink>
        </w:p>
        <w:p w:rsidR="00B06061" w:rsidRDefault="00B06061">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4087287" w:history="1">
            <w:r w:rsidRPr="008A17EF">
              <w:rPr>
                <w:rStyle w:val="Hyperlink"/>
                <w:noProof/>
              </w:rPr>
              <w:t>1.1</w:t>
            </w:r>
            <w:r>
              <w:rPr>
                <w:rFonts w:asciiTheme="minorHAnsi" w:eastAsiaTheme="minorEastAsia" w:hAnsiTheme="minorHAnsi" w:cstheme="minorBidi"/>
                <w:noProof/>
                <w:color w:val="auto"/>
                <w:sz w:val="22"/>
                <w:szCs w:val="22"/>
                <w:lang w:val="en-US"/>
              </w:rPr>
              <w:tab/>
            </w:r>
            <w:r w:rsidRPr="008A17EF">
              <w:rPr>
                <w:rStyle w:val="Hyperlink"/>
                <w:noProof/>
              </w:rPr>
              <w:t>Purpose of this document</w:t>
            </w:r>
            <w:r>
              <w:rPr>
                <w:noProof/>
                <w:webHidden/>
              </w:rPr>
              <w:tab/>
            </w:r>
            <w:r>
              <w:rPr>
                <w:noProof/>
                <w:webHidden/>
              </w:rPr>
              <w:fldChar w:fldCharType="begin"/>
            </w:r>
            <w:r>
              <w:rPr>
                <w:noProof/>
                <w:webHidden/>
              </w:rPr>
              <w:instrText xml:space="preserve"> PAGEREF _Toc504087287 \h </w:instrText>
            </w:r>
            <w:r>
              <w:rPr>
                <w:noProof/>
                <w:webHidden/>
              </w:rPr>
            </w:r>
            <w:r>
              <w:rPr>
                <w:noProof/>
                <w:webHidden/>
              </w:rPr>
              <w:fldChar w:fldCharType="separate"/>
            </w:r>
            <w:r>
              <w:rPr>
                <w:noProof/>
                <w:webHidden/>
              </w:rPr>
              <w:t>1</w:t>
            </w:r>
            <w:r>
              <w:rPr>
                <w:noProof/>
                <w:webHidden/>
              </w:rPr>
              <w:fldChar w:fldCharType="end"/>
            </w:r>
          </w:hyperlink>
        </w:p>
        <w:p w:rsidR="00B06061" w:rsidRDefault="00B06061">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4087288" w:history="1">
            <w:r w:rsidRPr="008A17EF">
              <w:rPr>
                <w:rStyle w:val="Hyperlink"/>
                <w:noProof/>
              </w:rPr>
              <w:t>1.2</w:t>
            </w:r>
            <w:r>
              <w:rPr>
                <w:rFonts w:asciiTheme="minorHAnsi" w:eastAsiaTheme="minorEastAsia" w:hAnsiTheme="minorHAnsi" w:cstheme="minorBidi"/>
                <w:noProof/>
                <w:color w:val="auto"/>
                <w:sz w:val="22"/>
                <w:szCs w:val="22"/>
                <w:lang w:val="en-US"/>
              </w:rPr>
              <w:tab/>
            </w:r>
            <w:r w:rsidRPr="008A17EF">
              <w:rPr>
                <w:rStyle w:val="Hyperlink"/>
                <w:noProof/>
              </w:rPr>
              <w:t>Intended audience</w:t>
            </w:r>
            <w:r>
              <w:rPr>
                <w:noProof/>
                <w:webHidden/>
              </w:rPr>
              <w:tab/>
            </w:r>
            <w:r>
              <w:rPr>
                <w:noProof/>
                <w:webHidden/>
              </w:rPr>
              <w:fldChar w:fldCharType="begin"/>
            </w:r>
            <w:r>
              <w:rPr>
                <w:noProof/>
                <w:webHidden/>
              </w:rPr>
              <w:instrText xml:space="preserve"> PAGEREF _Toc504087288 \h </w:instrText>
            </w:r>
            <w:r>
              <w:rPr>
                <w:noProof/>
                <w:webHidden/>
              </w:rPr>
            </w:r>
            <w:r>
              <w:rPr>
                <w:noProof/>
                <w:webHidden/>
              </w:rPr>
              <w:fldChar w:fldCharType="separate"/>
            </w:r>
            <w:r>
              <w:rPr>
                <w:noProof/>
                <w:webHidden/>
              </w:rPr>
              <w:t>1</w:t>
            </w:r>
            <w:r>
              <w:rPr>
                <w:noProof/>
                <w:webHidden/>
              </w:rPr>
              <w:fldChar w:fldCharType="end"/>
            </w:r>
          </w:hyperlink>
        </w:p>
        <w:p w:rsidR="00B06061" w:rsidRDefault="00B06061">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4087289" w:history="1">
            <w:r w:rsidRPr="008A17EF">
              <w:rPr>
                <w:rStyle w:val="Hyperlink"/>
                <w:noProof/>
              </w:rPr>
              <w:t>1.3</w:t>
            </w:r>
            <w:r>
              <w:rPr>
                <w:rFonts w:asciiTheme="minorHAnsi" w:eastAsiaTheme="minorEastAsia" w:hAnsiTheme="minorHAnsi" w:cstheme="minorBidi"/>
                <w:noProof/>
                <w:color w:val="auto"/>
                <w:sz w:val="22"/>
                <w:szCs w:val="22"/>
                <w:lang w:val="en-US"/>
              </w:rPr>
              <w:tab/>
            </w:r>
            <w:r w:rsidRPr="008A17EF">
              <w:rPr>
                <w:rStyle w:val="Hyperlink"/>
                <w:noProof/>
              </w:rPr>
              <w:t>Scope</w:t>
            </w:r>
            <w:r>
              <w:rPr>
                <w:noProof/>
                <w:webHidden/>
              </w:rPr>
              <w:tab/>
            </w:r>
            <w:r>
              <w:rPr>
                <w:noProof/>
                <w:webHidden/>
              </w:rPr>
              <w:fldChar w:fldCharType="begin"/>
            </w:r>
            <w:r>
              <w:rPr>
                <w:noProof/>
                <w:webHidden/>
              </w:rPr>
              <w:instrText xml:space="preserve"> PAGEREF _Toc504087289 \h </w:instrText>
            </w:r>
            <w:r>
              <w:rPr>
                <w:noProof/>
                <w:webHidden/>
              </w:rPr>
            </w:r>
            <w:r>
              <w:rPr>
                <w:noProof/>
                <w:webHidden/>
              </w:rPr>
              <w:fldChar w:fldCharType="separate"/>
            </w:r>
            <w:r>
              <w:rPr>
                <w:noProof/>
                <w:webHidden/>
              </w:rPr>
              <w:t>1</w:t>
            </w:r>
            <w:r>
              <w:rPr>
                <w:noProof/>
                <w:webHidden/>
              </w:rPr>
              <w:fldChar w:fldCharType="end"/>
            </w:r>
          </w:hyperlink>
        </w:p>
        <w:p w:rsidR="00B06061" w:rsidRDefault="00B06061">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4087290" w:history="1">
            <w:r w:rsidRPr="008A17EF">
              <w:rPr>
                <w:rStyle w:val="Hyperlink"/>
                <w:noProof/>
              </w:rPr>
              <w:t>1.4</w:t>
            </w:r>
            <w:r>
              <w:rPr>
                <w:rFonts w:asciiTheme="minorHAnsi" w:eastAsiaTheme="minorEastAsia" w:hAnsiTheme="minorHAnsi" w:cstheme="minorBidi"/>
                <w:noProof/>
                <w:color w:val="auto"/>
                <w:sz w:val="22"/>
                <w:szCs w:val="22"/>
                <w:lang w:val="en-US"/>
              </w:rPr>
              <w:tab/>
            </w:r>
            <w:r w:rsidRPr="008A17EF">
              <w:rPr>
                <w:rStyle w:val="Hyperlink"/>
                <w:noProof/>
              </w:rPr>
              <w:t>Document Structure</w:t>
            </w:r>
            <w:r>
              <w:rPr>
                <w:noProof/>
                <w:webHidden/>
              </w:rPr>
              <w:tab/>
            </w:r>
            <w:r>
              <w:rPr>
                <w:noProof/>
                <w:webHidden/>
              </w:rPr>
              <w:fldChar w:fldCharType="begin"/>
            </w:r>
            <w:r>
              <w:rPr>
                <w:noProof/>
                <w:webHidden/>
              </w:rPr>
              <w:instrText xml:space="preserve"> PAGEREF _Toc504087290 \h </w:instrText>
            </w:r>
            <w:r>
              <w:rPr>
                <w:noProof/>
                <w:webHidden/>
              </w:rPr>
            </w:r>
            <w:r>
              <w:rPr>
                <w:noProof/>
                <w:webHidden/>
              </w:rPr>
              <w:fldChar w:fldCharType="separate"/>
            </w:r>
            <w:r>
              <w:rPr>
                <w:noProof/>
                <w:webHidden/>
              </w:rPr>
              <w:t>1</w:t>
            </w:r>
            <w:r>
              <w:rPr>
                <w:noProof/>
                <w:webHidden/>
              </w:rPr>
              <w:fldChar w:fldCharType="end"/>
            </w:r>
          </w:hyperlink>
        </w:p>
        <w:p w:rsidR="00B06061" w:rsidRDefault="00B06061">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4087291" w:history="1">
            <w:r w:rsidRPr="008A17EF">
              <w:rPr>
                <w:rStyle w:val="Hyperlink"/>
                <w:noProof/>
              </w:rPr>
              <w:t>1.5</w:t>
            </w:r>
            <w:r>
              <w:rPr>
                <w:rFonts w:asciiTheme="minorHAnsi" w:eastAsiaTheme="minorEastAsia" w:hAnsiTheme="minorHAnsi" w:cstheme="minorBidi"/>
                <w:noProof/>
                <w:color w:val="auto"/>
                <w:sz w:val="22"/>
                <w:szCs w:val="22"/>
                <w:lang w:val="en-US"/>
              </w:rPr>
              <w:tab/>
            </w:r>
            <w:r w:rsidRPr="008A17EF">
              <w:rPr>
                <w:rStyle w:val="Hyperlink"/>
                <w:noProof/>
              </w:rPr>
              <w:t>Definitions and Acronyms</w:t>
            </w:r>
            <w:r>
              <w:rPr>
                <w:noProof/>
                <w:webHidden/>
              </w:rPr>
              <w:tab/>
            </w:r>
            <w:r>
              <w:rPr>
                <w:noProof/>
                <w:webHidden/>
              </w:rPr>
              <w:fldChar w:fldCharType="begin"/>
            </w:r>
            <w:r>
              <w:rPr>
                <w:noProof/>
                <w:webHidden/>
              </w:rPr>
              <w:instrText xml:space="preserve"> PAGEREF _Toc504087291 \h </w:instrText>
            </w:r>
            <w:r>
              <w:rPr>
                <w:noProof/>
                <w:webHidden/>
              </w:rPr>
            </w:r>
            <w:r>
              <w:rPr>
                <w:noProof/>
                <w:webHidden/>
              </w:rPr>
              <w:fldChar w:fldCharType="separate"/>
            </w:r>
            <w:r>
              <w:rPr>
                <w:noProof/>
                <w:webHidden/>
              </w:rPr>
              <w:t>2</w:t>
            </w:r>
            <w:r>
              <w:rPr>
                <w:noProof/>
                <w:webHidden/>
              </w:rPr>
              <w:fldChar w:fldCharType="end"/>
            </w:r>
          </w:hyperlink>
        </w:p>
        <w:p w:rsidR="00B06061" w:rsidRDefault="00B06061">
          <w:pPr>
            <w:pStyle w:val="TOC1"/>
            <w:tabs>
              <w:tab w:val="left" w:pos="440"/>
              <w:tab w:val="right" w:pos="9350"/>
            </w:tabs>
            <w:rPr>
              <w:rFonts w:asciiTheme="minorHAnsi" w:eastAsiaTheme="minorEastAsia" w:hAnsiTheme="minorHAnsi" w:cstheme="minorBidi"/>
              <w:noProof/>
              <w:color w:val="auto"/>
              <w:sz w:val="22"/>
              <w:szCs w:val="22"/>
              <w:lang w:val="en-US"/>
            </w:rPr>
          </w:pPr>
          <w:hyperlink w:anchor="_Toc504087292" w:history="1">
            <w:r w:rsidRPr="008A17EF">
              <w:rPr>
                <w:rStyle w:val="Hyperlink"/>
                <w:noProof/>
              </w:rPr>
              <w:t>2</w:t>
            </w:r>
            <w:r>
              <w:rPr>
                <w:rFonts w:asciiTheme="minorHAnsi" w:eastAsiaTheme="minorEastAsia" w:hAnsiTheme="minorHAnsi" w:cstheme="minorBidi"/>
                <w:noProof/>
                <w:color w:val="auto"/>
                <w:sz w:val="22"/>
                <w:szCs w:val="22"/>
                <w:lang w:val="en-US"/>
              </w:rPr>
              <w:tab/>
            </w:r>
            <w:r w:rsidRPr="008A17EF">
              <w:rPr>
                <w:rStyle w:val="Hyperlink"/>
                <w:noProof/>
              </w:rPr>
              <w:t>DOMAIN ANALYSIS</w:t>
            </w:r>
            <w:r>
              <w:rPr>
                <w:noProof/>
                <w:webHidden/>
              </w:rPr>
              <w:tab/>
            </w:r>
            <w:r>
              <w:rPr>
                <w:noProof/>
                <w:webHidden/>
              </w:rPr>
              <w:fldChar w:fldCharType="begin"/>
            </w:r>
            <w:r>
              <w:rPr>
                <w:noProof/>
                <w:webHidden/>
              </w:rPr>
              <w:instrText xml:space="preserve"> PAGEREF _Toc504087292 \h </w:instrText>
            </w:r>
            <w:r>
              <w:rPr>
                <w:noProof/>
                <w:webHidden/>
              </w:rPr>
            </w:r>
            <w:r>
              <w:rPr>
                <w:noProof/>
                <w:webHidden/>
              </w:rPr>
              <w:fldChar w:fldCharType="separate"/>
            </w:r>
            <w:r>
              <w:rPr>
                <w:noProof/>
                <w:webHidden/>
              </w:rPr>
              <w:t>3</w:t>
            </w:r>
            <w:r>
              <w:rPr>
                <w:noProof/>
                <w:webHidden/>
              </w:rPr>
              <w:fldChar w:fldCharType="end"/>
            </w:r>
          </w:hyperlink>
        </w:p>
        <w:p w:rsidR="00B06061" w:rsidRDefault="00B06061">
          <w:pPr>
            <w:pStyle w:val="TOC2"/>
            <w:tabs>
              <w:tab w:val="right" w:pos="9350"/>
            </w:tabs>
            <w:rPr>
              <w:rFonts w:asciiTheme="minorHAnsi" w:eastAsiaTheme="minorEastAsia" w:hAnsiTheme="minorHAnsi" w:cstheme="minorBidi"/>
              <w:noProof/>
              <w:color w:val="auto"/>
              <w:sz w:val="22"/>
              <w:szCs w:val="22"/>
              <w:lang w:val="en-US"/>
            </w:rPr>
          </w:pPr>
          <w:hyperlink w:anchor="_Toc504087293" w:history="1">
            <w:r w:rsidRPr="008A17EF">
              <w:rPr>
                <w:rStyle w:val="Hyperlink"/>
                <w:noProof/>
              </w:rPr>
              <w:t>2.1 Problem Description</w:t>
            </w:r>
            <w:r>
              <w:rPr>
                <w:noProof/>
                <w:webHidden/>
              </w:rPr>
              <w:tab/>
            </w:r>
            <w:r>
              <w:rPr>
                <w:noProof/>
                <w:webHidden/>
              </w:rPr>
              <w:fldChar w:fldCharType="begin"/>
            </w:r>
            <w:r>
              <w:rPr>
                <w:noProof/>
                <w:webHidden/>
              </w:rPr>
              <w:instrText xml:space="preserve"> PAGEREF _Toc504087293 \h </w:instrText>
            </w:r>
            <w:r>
              <w:rPr>
                <w:noProof/>
                <w:webHidden/>
              </w:rPr>
            </w:r>
            <w:r>
              <w:rPr>
                <w:noProof/>
                <w:webHidden/>
              </w:rPr>
              <w:fldChar w:fldCharType="separate"/>
            </w:r>
            <w:r>
              <w:rPr>
                <w:noProof/>
                <w:webHidden/>
              </w:rPr>
              <w:t>3</w:t>
            </w:r>
            <w:r>
              <w:rPr>
                <w:noProof/>
                <w:webHidden/>
              </w:rPr>
              <w:fldChar w:fldCharType="end"/>
            </w:r>
          </w:hyperlink>
        </w:p>
        <w:p w:rsidR="00B06061" w:rsidRDefault="00B06061">
          <w:pPr>
            <w:pStyle w:val="TOC2"/>
            <w:tabs>
              <w:tab w:val="right" w:pos="9350"/>
            </w:tabs>
            <w:rPr>
              <w:rFonts w:asciiTheme="minorHAnsi" w:eastAsiaTheme="minorEastAsia" w:hAnsiTheme="minorHAnsi" w:cstheme="minorBidi"/>
              <w:noProof/>
              <w:color w:val="auto"/>
              <w:sz w:val="22"/>
              <w:szCs w:val="22"/>
              <w:lang w:val="en-US"/>
            </w:rPr>
          </w:pPr>
          <w:hyperlink w:anchor="_Toc504087294" w:history="1">
            <w:r w:rsidRPr="008A17EF">
              <w:rPr>
                <w:rStyle w:val="Hyperlink"/>
                <w:noProof/>
              </w:rPr>
              <w:t>2.2 Goals</w:t>
            </w:r>
            <w:r>
              <w:rPr>
                <w:noProof/>
                <w:webHidden/>
              </w:rPr>
              <w:tab/>
            </w:r>
            <w:r>
              <w:rPr>
                <w:noProof/>
                <w:webHidden/>
              </w:rPr>
              <w:fldChar w:fldCharType="begin"/>
            </w:r>
            <w:r>
              <w:rPr>
                <w:noProof/>
                <w:webHidden/>
              </w:rPr>
              <w:instrText xml:space="preserve"> PAGEREF _Toc504087294 \h </w:instrText>
            </w:r>
            <w:r>
              <w:rPr>
                <w:noProof/>
                <w:webHidden/>
              </w:rPr>
            </w:r>
            <w:r>
              <w:rPr>
                <w:noProof/>
                <w:webHidden/>
              </w:rPr>
              <w:fldChar w:fldCharType="separate"/>
            </w:r>
            <w:r>
              <w:rPr>
                <w:noProof/>
                <w:webHidden/>
              </w:rPr>
              <w:t>3</w:t>
            </w:r>
            <w:r>
              <w:rPr>
                <w:noProof/>
                <w:webHidden/>
              </w:rPr>
              <w:fldChar w:fldCharType="end"/>
            </w:r>
          </w:hyperlink>
        </w:p>
        <w:p w:rsidR="00B06061" w:rsidRDefault="00B06061">
          <w:pPr>
            <w:pStyle w:val="TOC2"/>
            <w:tabs>
              <w:tab w:val="right" w:pos="9350"/>
            </w:tabs>
            <w:rPr>
              <w:rFonts w:asciiTheme="minorHAnsi" w:eastAsiaTheme="minorEastAsia" w:hAnsiTheme="minorHAnsi" w:cstheme="minorBidi"/>
              <w:noProof/>
              <w:color w:val="auto"/>
              <w:sz w:val="22"/>
              <w:szCs w:val="22"/>
              <w:lang w:val="en-US"/>
            </w:rPr>
          </w:pPr>
          <w:hyperlink w:anchor="_Toc504087295" w:history="1">
            <w:r w:rsidRPr="008A17EF">
              <w:rPr>
                <w:rStyle w:val="Hyperlink"/>
                <w:noProof/>
              </w:rPr>
              <w:t>2.3 Domain</w:t>
            </w:r>
            <w:r>
              <w:rPr>
                <w:noProof/>
                <w:webHidden/>
              </w:rPr>
              <w:tab/>
            </w:r>
            <w:r>
              <w:rPr>
                <w:noProof/>
                <w:webHidden/>
              </w:rPr>
              <w:fldChar w:fldCharType="begin"/>
            </w:r>
            <w:r>
              <w:rPr>
                <w:noProof/>
                <w:webHidden/>
              </w:rPr>
              <w:instrText xml:space="preserve"> PAGEREF _Toc504087295 \h </w:instrText>
            </w:r>
            <w:r>
              <w:rPr>
                <w:noProof/>
                <w:webHidden/>
              </w:rPr>
            </w:r>
            <w:r>
              <w:rPr>
                <w:noProof/>
                <w:webHidden/>
              </w:rPr>
              <w:fldChar w:fldCharType="separate"/>
            </w:r>
            <w:r>
              <w:rPr>
                <w:noProof/>
                <w:webHidden/>
              </w:rPr>
              <w:t>3</w:t>
            </w:r>
            <w:r>
              <w:rPr>
                <w:noProof/>
                <w:webHidden/>
              </w:rPr>
              <w:fldChar w:fldCharType="end"/>
            </w:r>
          </w:hyperlink>
        </w:p>
        <w:p w:rsidR="00B06061" w:rsidRDefault="00B06061">
          <w:pPr>
            <w:pStyle w:val="TOC1"/>
            <w:tabs>
              <w:tab w:val="left" w:pos="440"/>
              <w:tab w:val="right" w:pos="9350"/>
            </w:tabs>
            <w:rPr>
              <w:rFonts w:asciiTheme="minorHAnsi" w:eastAsiaTheme="minorEastAsia" w:hAnsiTheme="minorHAnsi" w:cstheme="minorBidi"/>
              <w:noProof/>
              <w:color w:val="auto"/>
              <w:sz w:val="22"/>
              <w:szCs w:val="22"/>
              <w:lang w:val="en-US"/>
            </w:rPr>
          </w:pPr>
          <w:hyperlink w:anchor="_Toc504087296" w:history="1">
            <w:r w:rsidRPr="008A17EF">
              <w:rPr>
                <w:rStyle w:val="Hyperlink"/>
                <w:noProof/>
              </w:rPr>
              <w:t>3</w:t>
            </w:r>
            <w:r>
              <w:rPr>
                <w:rFonts w:asciiTheme="minorHAnsi" w:eastAsiaTheme="minorEastAsia" w:hAnsiTheme="minorHAnsi" w:cstheme="minorBidi"/>
                <w:noProof/>
                <w:color w:val="auto"/>
                <w:sz w:val="22"/>
                <w:szCs w:val="22"/>
                <w:lang w:val="en-US"/>
              </w:rPr>
              <w:tab/>
            </w:r>
            <w:r w:rsidRPr="008A17EF">
              <w:rPr>
                <w:rStyle w:val="Hyperlink"/>
                <w:noProof/>
              </w:rPr>
              <w:t>FUNCTIONAL REQUIREMENTS</w:t>
            </w:r>
            <w:r>
              <w:rPr>
                <w:noProof/>
                <w:webHidden/>
              </w:rPr>
              <w:tab/>
            </w:r>
            <w:r>
              <w:rPr>
                <w:noProof/>
                <w:webHidden/>
              </w:rPr>
              <w:fldChar w:fldCharType="begin"/>
            </w:r>
            <w:r>
              <w:rPr>
                <w:noProof/>
                <w:webHidden/>
              </w:rPr>
              <w:instrText xml:space="preserve"> PAGEREF _Toc504087296 \h </w:instrText>
            </w:r>
            <w:r>
              <w:rPr>
                <w:noProof/>
                <w:webHidden/>
              </w:rPr>
            </w:r>
            <w:r>
              <w:rPr>
                <w:noProof/>
                <w:webHidden/>
              </w:rPr>
              <w:fldChar w:fldCharType="separate"/>
            </w:r>
            <w:r>
              <w:rPr>
                <w:noProof/>
                <w:webHidden/>
              </w:rPr>
              <w:t>4</w:t>
            </w:r>
            <w:r>
              <w:rPr>
                <w:noProof/>
                <w:webHidden/>
              </w:rPr>
              <w:fldChar w:fldCharType="end"/>
            </w:r>
          </w:hyperlink>
        </w:p>
        <w:p w:rsidR="00B06061" w:rsidRDefault="00B06061">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4087297" w:history="1">
            <w:r w:rsidRPr="008A17EF">
              <w:rPr>
                <w:rStyle w:val="Hyperlink"/>
                <w:noProof/>
              </w:rPr>
              <w:t>3.1</w:t>
            </w:r>
            <w:r>
              <w:rPr>
                <w:rFonts w:asciiTheme="minorHAnsi" w:eastAsiaTheme="minorEastAsia" w:hAnsiTheme="minorHAnsi" w:cstheme="minorBidi"/>
                <w:noProof/>
                <w:color w:val="auto"/>
                <w:sz w:val="22"/>
                <w:szCs w:val="22"/>
                <w:lang w:val="en-US"/>
              </w:rPr>
              <w:tab/>
            </w:r>
            <w:r w:rsidRPr="008A17EF">
              <w:rPr>
                <w:rStyle w:val="Hyperlink"/>
                <w:noProof/>
              </w:rPr>
              <w:t>Users</w:t>
            </w:r>
            <w:r>
              <w:rPr>
                <w:noProof/>
                <w:webHidden/>
              </w:rPr>
              <w:tab/>
            </w:r>
            <w:r>
              <w:rPr>
                <w:noProof/>
                <w:webHidden/>
              </w:rPr>
              <w:fldChar w:fldCharType="begin"/>
            </w:r>
            <w:r>
              <w:rPr>
                <w:noProof/>
                <w:webHidden/>
              </w:rPr>
              <w:instrText xml:space="preserve"> PAGEREF _Toc504087297 \h </w:instrText>
            </w:r>
            <w:r>
              <w:rPr>
                <w:noProof/>
                <w:webHidden/>
              </w:rPr>
            </w:r>
            <w:r>
              <w:rPr>
                <w:noProof/>
                <w:webHidden/>
              </w:rPr>
              <w:fldChar w:fldCharType="separate"/>
            </w:r>
            <w:r>
              <w:rPr>
                <w:noProof/>
                <w:webHidden/>
              </w:rPr>
              <w:t>4</w:t>
            </w:r>
            <w:r>
              <w:rPr>
                <w:noProof/>
                <w:webHidden/>
              </w:rPr>
              <w:fldChar w:fldCharType="end"/>
            </w:r>
          </w:hyperlink>
        </w:p>
        <w:p w:rsidR="00B06061" w:rsidRDefault="00B06061">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4087298" w:history="1">
            <w:r w:rsidRPr="008A17EF">
              <w:rPr>
                <w:rStyle w:val="Hyperlink"/>
                <w:noProof/>
              </w:rPr>
              <w:t>3.2</w:t>
            </w:r>
            <w:r>
              <w:rPr>
                <w:rFonts w:asciiTheme="minorHAnsi" w:eastAsiaTheme="minorEastAsia" w:hAnsiTheme="minorHAnsi" w:cstheme="minorBidi"/>
                <w:noProof/>
                <w:color w:val="auto"/>
                <w:sz w:val="22"/>
                <w:szCs w:val="22"/>
                <w:lang w:val="en-US"/>
              </w:rPr>
              <w:tab/>
            </w:r>
            <w:r w:rsidRPr="008A17EF">
              <w:rPr>
                <w:rStyle w:val="Hyperlink"/>
                <w:noProof/>
              </w:rPr>
              <w:t>User Stories</w:t>
            </w:r>
            <w:r>
              <w:rPr>
                <w:noProof/>
                <w:webHidden/>
              </w:rPr>
              <w:tab/>
            </w:r>
            <w:r>
              <w:rPr>
                <w:noProof/>
                <w:webHidden/>
              </w:rPr>
              <w:fldChar w:fldCharType="begin"/>
            </w:r>
            <w:r>
              <w:rPr>
                <w:noProof/>
                <w:webHidden/>
              </w:rPr>
              <w:instrText xml:space="preserve"> PAGEREF _Toc504087298 \h </w:instrText>
            </w:r>
            <w:r>
              <w:rPr>
                <w:noProof/>
                <w:webHidden/>
              </w:rPr>
            </w:r>
            <w:r>
              <w:rPr>
                <w:noProof/>
                <w:webHidden/>
              </w:rPr>
              <w:fldChar w:fldCharType="separate"/>
            </w:r>
            <w:r>
              <w:rPr>
                <w:noProof/>
                <w:webHidden/>
              </w:rPr>
              <w:t>4</w:t>
            </w:r>
            <w:r>
              <w:rPr>
                <w:noProof/>
                <w:webHidden/>
              </w:rPr>
              <w:fldChar w:fldCharType="end"/>
            </w:r>
          </w:hyperlink>
        </w:p>
        <w:p w:rsidR="00B06061" w:rsidRDefault="00B06061">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4087299" w:history="1">
            <w:r w:rsidRPr="008A17EF">
              <w:rPr>
                <w:rStyle w:val="Hyperlink"/>
                <w:noProof/>
              </w:rPr>
              <w:t>3.3</w:t>
            </w:r>
            <w:r>
              <w:rPr>
                <w:rFonts w:asciiTheme="minorHAnsi" w:eastAsiaTheme="minorEastAsia" w:hAnsiTheme="minorHAnsi" w:cstheme="minorBidi"/>
                <w:noProof/>
                <w:color w:val="auto"/>
                <w:sz w:val="22"/>
                <w:szCs w:val="22"/>
                <w:lang w:val="en-US"/>
              </w:rPr>
              <w:tab/>
            </w:r>
            <w:r w:rsidRPr="008A17EF">
              <w:rPr>
                <w:rStyle w:val="Hyperlink"/>
                <w:noProof/>
              </w:rPr>
              <w:t>User Story Descriptions</w:t>
            </w:r>
            <w:r>
              <w:rPr>
                <w:noProof/>
                <w:webHidden/>
              </w:rPr>
              <w:tab/>
            </w:r>
            <w:r>
              <w:rPr>
                <w:noProof/>
                <w:webHidden/>
              </w:rPr>
              <w:fldChar w:fldCharType="begin"/>
            </w:r>
            <w:r>
              <w:rPr>
                <w:noProof/>
                <w:webHidden/>
              </w:rPr>
              <w:instrText xml:space="preserve"> PAGEREF _Toc504087299 \h </w:instrText>
            </w:r>
            <w:r>
              <w:rPr>
                <w:noProof/>
                <w:webHidden/>
              </w:rPr>
            </w:r>
            <w:r>
              <w:rPr>
                <w:noProof/>
                <w:webHidden/>
              </w:rPr>
              <w:fldChar w:fldCharType="separate"/>
            </w:r>
            <w:r>
              <w:rPr>
                <w:noProof/>
                <w:webHidden/>
              </w:rPr>
              <w:t>5</w:t>
            </w:r>
            <w:r>
              <w:rPr>
                <w:noProof/>
                <w:webHidden/>
              </w:rPr>
              <w:fldChar w:fldCharType="end"/>
            </w:r>
          </w:hyperlink>
        </w:p>
        <w:p w:rsidR="00B06061" w:rsidRDefault="00B06061">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4087300" w:history="1">
            <w:r w:rsidRPr="008A17EF">
              <w:rPr>
                <w:rStyle w:val="Hyperlink"/>
                <w:noProof/>
              </w:rPr>
              <w:t>3.4</w:t>
            </w:r>
            <w:r>
              <w:rPr>
                <w:rFonts w:asciiTheme="minorHAnsi" w:eastAsiaTheme="minorEastAsia" w:hAnsiTheme="minorHAnsi" w:cstheme="minorBidi"/>
                <w:noProof/>
                <w:color w:val="auto"/>
                <w:sz w:val="22"/>
                <w:szCs w:val="22"/>
                <w:lang w:val="en-US"/>
              </w:rPr>
              <w:tab/>
            </w:r>
            <w:r w:rsidRPr="008A17EF">
              <w:rPr>
                <w:rStyle w:val="Hyperlink"/>
                <w:noProof/>
              </w:rPr>
              <w:t>Use Cases Diagram</w:t>
            </w:r>
            <w:r>
              <w:rPr>
                <w:noProof/>
                <w:webHidden/>
              </w:rPr>
              <w:tab/>
            </w:r>
            <w:r>
              <w:rPr>
                <w:noProof/>
                <w:webHidden/>
              </w:rPr>
              <w:fldChar w:fldCharType="begin"/>
            </w:r>
            <w:r>
              <w:rPr>
                <w:noProof/>
                <w:webHidden/>
              </w:rPr>
              <w:instrText xml:space="preserve"> PAGEREF _Toc504087300 \h </w:instrText>
            </w:r>
            <w:r>
              <w:rPr>
                <w:noProof/>
                <w:webHidden/>
              </w:rPr>
            </w:r>
            <w:r>
              <w:rPr>
                <w:noProof/>
                <w:webHidden/>
              </w:rPr>
              <w:fldChar w:fldCharType="separate"/>
            </w:r>
            <w:r>
              <w:rPr>
                <w:noProof/>
                <w:webHidden/>
              </w:rPr>
              <w:t>11</w:t>
            </w:r>
            <w:r>
              <w:rPr>
                <w:noProof/>
                <w:webHidden/>
              </w:rPr>
              <w:fldChar w:fldCharType="end"/>
            </w:r>
          </w:hyperlink>
        </w:p>
        <w:p w:rsidR="00B06061" w:rsidRDefault="00B06061">
          <w:pPr>
            <w:pStyle w:val="TOC2"/>
            <w:tabs>
              <w:tab w:val="left" w:pos="880"/>
              <w:tab w:val="right" w:pos="9350"/>
            </w:tabs>
            <w:rPr>
              <w:rFonts w:asciiTheme="minorHAnsi" w:eastAsiaTheme="minorEastAsia" w:hAnsiTheme="minorHAnsi" w:cstheme="minorBidi"/>
              <w:noProof/>
              <w:color w:val="auto"/>
              <w:sz w:val="22"/>
              <w:szCs w:val="22"/>
              <w:lang w:val="en-US"/>
            </w:rPr>
          </w:pPr>
          <w:hyperlink w:anchor="_Toc504087301" w:history="1">
            <w:r w:rsidRPr="008A17EF">
              <w:rPr>
                <w:rStyle w:val="Hyperlink"/>
                <w:noProof/>
              </w:rPr>
              <w:t>3.5</w:t>
            </w:r>
            <w:r>
              <w:rPr>
                <w:rFonts w:asciiTheme="minorHAnsi" w:eastAsiaTheme="minorEastAsia" w:hAnsiTheme="minorHAnsi" w:cstheme="minorBidi"/>
                <w:noProof/>
                <w:color w:val="auto"/>
                <w:sz w:val="22"/>
                <w:szCs w:val="22"/>
                <w:lang w:val="en-US"/>
              </w:rPr>
              <w:tab/>
            </w:r>
            <w:r w:rsidRPr="008A17EF">
              <w:rPr>
                <w:rStyle w:val="Hyperlink"/>
                <w:noProof/>
              </w:rPr>
              <w:t>Use Cases Descriptions</w:t>
            </w:r>
            <w:r>
              <w:rPr>
                <w:noProof/>
                <w:webHidden/>
              </w:rPr>
              <w:tab/>
            </w:r>
            <w:r>
              <w:rPr>
                <w:noProof/>
                <w:webHidden/>
              </w:rPr>
              <w:fldChar w:fldCharType="begin"/>
            </w:r>
            <w:r>
              <w:rPr>
                <w:noProof/>
                <w:webHidden/>
              </w:rPr>
              <w:instrText xml:space="preserve"> PAGEREF _Toc504087301 \h </w:instrText>
            </w:r>
            <w:r>
              <w:rPr>
                <w:noProof/>
                <w:webHidden/>
              </w:rPr>
            </w:r>
            <w:r>
              <w:rPr>
                <w:noProof/>
                <w:webHidden/>
              </w:rPr>
              <w:fldChar w:fldCharType="separate"/>
            </w:r>
            <w:r>
              <w:rPr>
                <w:noProof/>
                <w:webHidden/>
              </w:rPr>
              <w:t>11</w:t>
            </w:r>
            <w:r>
              <w:rPr>
                <w:noProof/>
                <w:webHidden/>
              </w:rPr>
              <w:fldChar w:fldCharType="end"/>
            </w:r>
          </w:hyperlink>
        </w:p>
        <w:p w:rsidR="00B06061" w:rsidRDefault="00B06061">
          <w:pPr>
            <w:pStyle w:val="TOC1"/>
            <w:tabs>
              <w:tab w:val="left" w:pos="440"/>
              <w:tab w:val="right" w:pos="9350"/>
            </w:tabs>
            <w:rPr>
              <w:rFonts w:asciiTheme="minorHAnsi" w:eastAsiaTheme="minorEastAsia" w:hAnsiTheme="minorHAnsi" w:cstheme="minorBidi"/>
              <w:noProof/>
              <w:color w:val="auto"/>
              <w:sz w:val="22"/>
              <w:szCs w:val="22"/>
              <w:lang w:val="en-US"/>
            </w:rPr>
          </w:pPr>
          <w:hyperlink w:anchor="_Toc504087302" w:history="1">
            <w:r w:rsidRPr="008A17EF">
              <w:rPr>
                <w:rStyle w:val="Hyperlink"/>
                <w:noProof/>
              </w:rPr>
              <w:t>4</w:t>
            </w:r>
            <w:r>
              <w:rPr>
                <w:rFonts w:asciiTheme="minorHAnsi" w:eastAsiaTheme="minorEastAsia" w:hAnsiTheme="minorHAnsi" w:cstheme="minorBidi"/>
                <w:noProof/>
                <w:color w:val="auto"/>
                <w:sz w:val="22"/>
                <w:szCs w:val="22"/>
                <w:lang w:val="en-US"/>
              </w:rPr>
              <w:tab/>
            </w:r>
            <w:r w:rsidRPr="008A17EF">
              <w:rPr>
                <w:rStyle w:val="Hyperlink"/>
                <w:noProof/>
              </w:rPr>
              <w:t>NON-FUNCTIONAL REQUIREMENTS</w:t>
            </w:r>
            <w:r>
              <w:rPr>
                <w:noProof/>
                <w:webHidden/>
              </w:rPr>
              <w:tab/>
            </w:r>
            <w:r>
              <w:rPr>
                <w:noProof/>
                <w:webHidden/>
              </w:rPr>
              <w:fldChar w:fldCharType="begin"/>
            </w:r>
            <w:r>
              <w:rPr>
                <w:noProof/>
                <w:webHidden/>
              </w:rPr>
              <w:instrText xml:space="preserve"> PAGEREF _Toc504087302 \h </w:instrText>
            </w:r>
            <w:r>
              <w:rPr>
                <w:noProof/>
                <w:webHidden/>
              </w:rPr>
            </w:r>
            <w:r>
              <w:rPr>
                <w:noProof/>
                <w:webHidden/>
              </w:rPr>
              <w:fldChar w:fldCharType="separate"/>
            </w:r>
            <w:r>
              <w:rPr>
                <w:noProof/>
                <w:webHidden/>
              </w:rPr>
              <w:t>16</w:t>
            </w:r>
            <w:r>
              <w:rPr>
                <w:noProof/>
                <w:webHidden/>
              </w:rPr>
              <w:fldChar w:fldCharType="end"/>
            </w:r>
          </w:hyperlink>
        </w:p>
        <w:p w:rsidR="00B06061" w:rsidRDefault="00B06061">
          <w:pPr>
            <w:pStyle w:val="TOC2"/>
            <w:tabs>
              <w:tab w:val="right" w:pos="9350"/>
            </w:tabs>
            <w:rPr>
              <w:rFonts w:asciiTheme="minorHAnsi" w:eastAsiaTheme="minorEastAsia" w:hAnsiTheme="minorHAnsi" w:cstheme="minorBidi"/>
              <w:noProof/>
              <w:color w:val="auto"/>
              <w:sz w:val="22"/>
              <w:szCs w:val="22"/>
              <w:lang w:val="en-US"/>
            </w:rPr>
          </w:pPr>
          <w:hyperlink w:anchor="_Toc504087303" w:history="1">
            <w:r w:rsidRPr="008A17EF">
              <w:rPr>
                <w:rStyle w:val="Hyperlink"/>
                <w:noProof/>
              </w:rPr>
              <w:t>4.1 Usability and Portability</w:t>
            </w:r>
            <w:r>
              <w:rPr>
                <w:noProof/>
                <w:webHidden/>
              </w:rPr>
              <w:tab/>
            </w:r>
            <w:r>
              <w:rPr>
                <w:noProof/>
                <w:webHidden/>
              </w:rPr>
              <w:fldChar w:fldCharType="begin"/>
            </w:r>
            <w:r>
              <w:rPr>
                <w:noProof/>
                <w:webHidden/>
              </w:rPr>
              <w:instrText xml:space="preserve"> PAGEREF _Toc504087303 \h </w:instrText>
            </w:r>
            <w:r>
              <w:rPr>
                <w:noProof/>
                <w:webHidden/>
              </w:rPr>
            </w:r>
            <w:r>
              <w:rPr>
                <w:noProof/>
                <w:webHidden/>
              </w:rPr>
              <w:fldChar w:fldCharType="separate"/>
            </w:r>
            <w:r>
              <w:rPr>
                <w:noProof/>
                <w:webHidden/>
              </w:rPr>
              <w:t>16</w:t>
            </w:r>
            <w:r>
              <w:rPr>
                <w:noProof/>
                <w:webHidden/>
              </w:rPr>
              <w:fldChar w:fldCharType="end"/>
            </w:r>
          </w:hyperlink>
        </w:p>
        <w:p w:rsidR="00B06061" w:rsidRDefault="00B06061">
          <w:pPr>
            <w:pStyle w:val="TOC2"/>
            <w:tabs>
              <w:tab w:val="right" w:pos="9350"/>
            </w:tabs>
            <w:rPr>
              <w:rFonts w:asciiTheme="minorHAnsi" w:eastAsiaTheme="minorEastAsia" w:hAnsiTheme="minorHAnsi" w:cstheme="minorBidi"/>
              <w:noProof/>
              <w:color w:val="auto"/>
              <w:sz w:val="22"/>
              <w:szCs w:val="22"/>
              <w:lang w:val="en-US"/>
            </w:rPr>
          </w:pPr>
          <w:hyperlink w:anchor="_Toc504087304" w:history="1">
            <w:r w:rsidRPr="008A17EF">
              <w:rPr>
                <w:rStyle w:val="Hyperlink"/>
                <w:noProof/>
              </w:rPr>
              <w:t>4.2 Availability</w:t>
            </w:r>
            <w:r>
              <w:rPr>
                <w:noProof/>
                <w:webHidden/>
              </w:rPr>
              <w:tab/>
            </w:r>
            <w:r>
              <w:rPr>
                <w:noProof/>
                <w:webHidden/>
              </w:rPr>
              <w:fldChar w:fldCharType="begin"/>
            </w:r>
            <w:r>
              <w:rPr>
                <w:noProof/>
                <w:webHidden/>
              </w:rPr>
              <w:instrText xml:space="preserve"> PAGEREF _Toc504087304 \h </w:instrText>
            </w:r>
            <w:r>
              <w:rPr>
                <w:noProof/>
                <w:webHidden/>
              </w:rPr>
            </w:r>
            <w:r>
              <w:rPr>
                <w:noProof/>
                <w:webHidden/>
              </w:rPr>
              <w:fldChar w:fldCharType="separate"/>
            </w:r>
            <w:r>
              <w:rPr>
                <w:noProof/>
                <w:webHidden/>
              </w:rPr>
              <w:t>16</w:t>
            </w:r>
            <w:r>
              <w:rPr>
                <w:noProof/>
                <w:webHidden/>
              </w:rPr>
              <w:fldChar w:fldCharType="end"/>
            </w:r>
          </w:hyperlink>
        </w:p>
        <w:p w:rsidR="00B06061" w:rsidRDefault="00B06061">
          <w:pPr>
            <w:pStyle w:val="TOC2"/>
            <w:tabs>
              <w:tab w:val="right" w:pos="9350"/>
            </w:tabs>
            <w:rPr>
              <w:rFonts w:asciiTheme="minorHAnsi" w:eastAsiaTheme="minorEastAsia" w:hAnsiTheme="minorHAnsi" w:cstheme="minorBidi"/>
              <w:noProof/>
              <w:color w:val="auto"/>
              <w:sz w:val="22"/>
              <w:szCs w:val="22"/>
              <w:lang w:val="en-US"/>
            </w:rPr>
          </w:pPr>
          <w:hyperlink w:anchor="_Toc504087305" w:history="1">
            <w:r w:rsidRPr="008A17EF">
              <w:rPr>
                <w:rStyle w:val="Hyperlink"/>
                <w:noProof/>
              </w:rPr>
              <w:t>4.3 Privacy</w:t>
            </w:r>
            <w:r>
              <w:rPr>
                <w:noProof/>
                <w:webHidden/>
              </w:rPr>
              <w:tab/>
            </w:r>
            <w:r>
              <w:rPr>
                <w:noProof/>
                <w:webHidden/>
              </w:rPr>
              <w:fldChar w:fldCharType="begin"/>
            </w:r>
            <w:r>
              <w:rPr>
                <w:noProof/>
                <w:webHidden/>
              </w:rPr>
              <w:instrText xml:space="preserve"> PAGEREF _Toc504087305 \h </w:instrText>
            </w:r>
            <w:r>
              <w:rPr>
                <w:noProof/>
                <w:webHidden/>
              </w:rPr>
            </w:r>
            <w:r>
              <w:rPr>
                <w:noProof/>
                <w:webHidden/>
              </w:rPr>
              <w:fldChar w:fldCharType="separate"/>
            </w:r>
            <w:r>
              <w:rPr>
                <w:noProof/>
                <w:webHidden/>
              </w:rPr>
              <w:t>16</w:t>
            </w:r>
            <w:r>
              <w:rPr>
                <w:noProof/>
                <w:webHidden/>
              </w:rPr>
              <w:fldChar w:fldCharType="end"/>
            </w:r>
          </w:hyperlink>
        </w:p>
        <w:p w:rsidR="00B06061" w:rsidRDefault="00B06061">
          <w:pPr>
            <w:pStyle w:val="TOC2"/>
            <w:tabs>
              <w:tab w:val="right" w:pos="9350"/>
            </w:tabs>
            <w:rPr>
              <w:rFonts w:asciiTheme="minorHAnsi" w:eastAsiaTheme="minorEastAsia" w:hAnsiTheme="minorHAnsi" w:cstheme="minorBidi"/>
              <w:noProof/>
              <w:color w:val="auto"/>
              <w:sz w:val="22"/>
              <w:szCs w:val="22"/>
              <w:lang w:val="en-US"/>
            </w:rPr>
          </w:pPr>
          <w:hyperlink w:anchor="_Toc504087306" w:history="1">
            <w:r w:rsidRPr="008A17EF">
              <w:rPr>
                <w:rStyle w:val="Hyperlink"/>
                <w:noProof/>
              </w:rPr>
              <w:t>4.4 Performance</w:t>
            </w:r>
            <w:r>
              <w:rPr>
                <w:noProof/>
                <w:webHidden/>
              </w:rPr>
              <w:tab/>
            </w:r>
            <w:r>
              <w:rPr>
                <w:noProof/>
                <w:webHidden/>
              </w:rPr>
              <w:fldChar w:fldCharType="begin"/>
            </w:r>
            <w:r>
              <w:rPr>
                <w:noProof/>
                <w:webHidden/>
              </w:rPr>
              <w:instrText xml:space="preserve"> PAGEREF _Toc504087306 \h </w:instrText>
            </w:r>
            <w:r>
              <w:rPr>
                <w:noProof/>
                <w:webHidden/>
              </w:rPr>
            </w:r>
            <w:r>
              <w:rPr>
                <w:noProof/>
                <w:webHidden/>
              </w:rPr>
              <w:fldChar w:fldCharType="separate"/>
            </w:r>
            <w:r>
              <w:rPr>
                <w:noProof/>
                <w:webHidden/>
              </w:rPr>
              <w:t>16</w:t>
            </w:r>
            <w:r>
              <w:rPr>
                <w:noProof/>
                <w:webHidden/>
              </w:rPr>
              <w:fldChar w:fldCharType="end"/>
            </w:r>
          </w:hyperlink>
        </w:p>
        <w:p w:rsidR="006D554E" w:rsidRDefault="008A4D6D">
          <w:pPr>
            <w:tabs>
              <w:tab w:val="right" w:pos="9360"/>
            </w:tabs>
            <w:spacing w:before="60" w:after="80" w:line="240" w:lineRule="auto"/>
            <w:ind w:left="360"/>
          </w:pPr>
          <w:r>
            <w:fldChar w:fldCharType="end"/>
          </w:r>
        </w:p>
      </w:sdtContent>
    </w:sdt>
    <w:p w:rsidR="006D554E" w:rsidRDefault="006D554E">
      <w:pPr>
        <w:tabs>
          <w:tab w:val="right" w:pos="9360"/>
        </w:tabs>
        <w:spacing w:before="60" w:after="80" w:line="240" w:lineRule="auto"/>
        <w:ind w:left="360"/>
      </w:pPr>
    </w:p>
    <w:p w:rsidR="006D554E" w:rsidRDefault="006D554E"/>
    <w:p w:rsidR="0059028F" w:rsidRDefault="0059028F">
      <w:pPr>
        <w:pStyle w:val="Heading1"/>
        <w:sectPr w:rsidR="0059028F" w:rsidSect="00B56DA4">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docGrid w:linePitch="326"/>
        </w:sectPr>
      </w:pPr>
      <w:bookmarkStart w:id="10" w:name="_17dp8vu" w:colFirst="0" w:colLast="0"/>
      <w:bookmarkEnd w:id="10"/>
    </w:p>
    <w:p w:rsidR="006D554E" w:rsidRDefault="006D554E">
      <w:bookmarkStart w:id="11" w:name="_3rdcrjn" w:colFirst="0" w:colLast="0"/>
      <w:bookmarkStart w:id="12" w:name="_26in1rg" w:colFirst="0" w:colLast="0"/>
      <w:bookmarkEnd w:id="11"/>
      <w:bookmarkEnd w:id="12"/>
    </w:p>
    <w:p w:rsidR="006D554E" w:rsidRDefault="008A4D6D">
      <w:pPr>
        <w:pStyle w:val="Heading1"/>
      </w:pPr>
      <w:bookmarkStart w:id="13" w:name="_Toc504087286"/>
      <w:r>
        <w:t>1</w:t>
      </w:r>
      <w:r>
        <w:tab/>
        <w:t>INTRODUCTION</w:t>
      </w:r>
      <w:bookmarkEnd w:id="13"/>
    </w:p>
    <w:p w:rsidR="006D554E" w:rsidRDefault="008A4D6D">
      <w:pPr>
        <w:pStyle w:val="Heading2"/>
      </w:pPr>
      <w:bookmarkStart w:id="14" w:name="_Toc504087287"/>
      <w:r>
        <w:t>1.1</w:t>
      </w:r>
      <w:r>
        <w:tab/>
        <w:t>Purpose of this document</w:t>
      </w:r>
      <w:bookmarkEnd w:id="14"/>
      <w:r>
        <w:tab/>
      </w:r>
    </w:p>
    <w:p w:rsidR="006D554E" w:rsidRDefault="008A4D6D">
      <w:pPr>
        <w:jc w:val="both"/>
        <w:rPr>
          <w:color w:val="FF0000"/>
        </w:rPr>
      </w:pPr>
      <w:r>
        <w:t xml:space="preserve">The purpose of this document is to analyze the project domain and to define the functional and nonfunctional requirements. In this document will be described what is supposed to develop viewed from the user perspective. This is a crucial part of the development being that it permits to clarify and understand project domain. </w:t>
      </w:r>
    </w:p>
    <w:p w:rsidR="006D554E" w:rsidRDefault="008A4D6D">
      <w:pPr>
        <w:pStyle w:val="Heading2"/>
      </w:pPr>
      <w:bookmarkStart w:id="15" w:name="_Toc504087288"/>
      <w:r>
        <w:t>1.2</w:t>
      </w:r>
      <w:r>
        <w:tab/>
        <w:t>Intended audience</w:t>
      </w:r>
      <w:bookmarkEnd w:id="15"/>
    </w:p>
    <w:p w:rsidR="006D554E" w:rsidRDefault="006D554E">
      <w:pPr>
        <w:jc w:val="both"/>
      </w:pPr>
    </w:p>
    <w:p w:rsidR="006D554E" w:rsidRDefault="008A4D6D">
      <w:pPr>
        <w:numPr>
          <w:ilvl w:val="0"/>
          <w:numId w:val="22"/>
        </w:numPr>
        <w:contextualSpacing/>
        <w:jc w:val="both"/>
      </w:pPr>
      <w:r>
        <w:t>Development team, as a guidance during the development activities and for the team to ensure they understand the requirements of the project.</w:t>
      </w:r>
    </w:p>
    <w:p w:rsidR="006D554E" w:rsidRDefault="008A4D6D">
      <w:pPr>
        <w:numPr>
          <w:ilvl w:val="0"/>
          <w:numId w:val="22"/>
        </w:numPr>
        <w:contextualSpacing/>
        <w:jc w:val="both"/>
      </w:pPr>
      <w:r>
        <w:t>The supervisors who can use this document to understand the future process of the project.</w:t>
      </w:r>
    </w:p>
    <w:p w:rsidR="006D554E" w:rsidRDefault="008A4D6D">
      <w:pPr>
        <w:numPr>
          <w:ilvl w:val="0"/>
          <w:numId w:val="22"/>
        </w:numPr>
        <w:contextualSpacing/>
        <w:jc w:val="both"/>
      </w:pPr>
      <w:r>
        <w:t>The customer who can ensure that all the requirements are captured by the team.</w:t>
      </w:r>
    </w:p>
    <w:p w:rsidR="006D554E" w:rsidRDefault="006D554E"/>
    <w:p w:rsidR="006D554E" w:rsidRDefault="008A4D6D">
      <w:pPr>
        <w:pStyle w:val="Heading2"/>
      </w:pPr>
      <w:bookmarkStart w:id="16" w:name="_Toc504087289"/>
      <w:r>
        <w:t>1.3</w:t>
      </w:r>
      <w:r>
        <w:tab/>
        <w:t>Scope</w:t>
      </w:r>
      <w:bookmarkEnd w:id="16"/>
    </w:p>
    <w:p w:rsidR="006D554E" w:rsidRDefault="008A4D6D">
      <w:pPr>
        <w:jc w:val="both"/>
      </w:pPr>
      <w:r>
        <w:t xml:space="preserve">This document provides high level description of requirements for the CSyllabus project. Requirements definition focus on what to do and not how to do it. </w:t>
      </w:r>
      <w:proofErr w:type="gramStart"/>
      <w:r>
        <w:t>Also</w:t>
      </w:r>
      <w:proofErr w:type="gramEnd"/>
      <w:r>
        <w:t xml:space="preserve"> it will provide both functional and nonfunctional requirement descriptions based on client inputs along with UML diagrams.  </w:t>
      </w:r>
    </w:p>
    <w:p w:rsidR="006D554E" w:rsidRDefault="006D554E">
      <w:pPr>
        <w:rPr>
          <w:color w:val="FF0000"/>
        </w:rPr>
      </w:pPr>
    </w:p>
    <w:p w:rsidR="006D554E" w:rsidRDefault="008A4D6D">
      <w:r>
        <w:tab/>
      </w:r>
    </w:p>
    <w:p w:rsidR="006D554E" w:rsidRDefault="008A4D6D">
      <w:pPr>
        <w:pStyle w:val="Heading2"/>
      </w:pPr>
      <w:bookmarkStart w:id="17" w:name="_Toc504087290"/>
      <w:r>
        <w:t>1.4</w:t>
      </w:r>
      <w:r>
        <w:tab/>
        <w:t>Document Structure</w:t>
      </w:r>
      <w:bookmarkEnd w:id="17"/>
    </w:p>
    <w:p w:rsidR="006D554E" w:rsidRDefault="008A4D6D">
      <w:pPr>
        <w:jc w:val="both"/>
      </w:pPr>
      <w:r>
        <w:t>The document is organized in three parts:</w:t>
      </w:r>
    </w:p>
    <w:p w:rsidR="006D554E" w:rsidRDefault="006D554E">
      <w:pPr>
        <w:jc w:val="both"/>
        <w:rPr>
          <w:color w:val="FF0000"/>
        </w:rPr>
      </w:pPr>
    </w:p>
    <w:p w:rsidR="006D554E" w:rsidRDefault="006D554E">
      <w:pPr>
        <w:jc w:val="both"/>
        <w:rPr>
          <w:color w:val="FF0000"/>
        </w:rPr>
      </w:pPr>
    </w:p>
    <w:p w:rsidR="006D554E" w:rsidRDefault="008A4D6D">
      <w:pPr>
        <w:numPr>
          <w:ilvl w:val="0"/>
          <w:numId w:val="13"/>
        </w:numPr>
        <w:contextualSpacing/>
        <w:jc w:val="both"/>
      </w:pPr>
      <w:r>
        <w:t xml:space="preserve">Domain analysis: describes the problem and analyzes the domain from different user perspectives. </w:t>
      </w:r>
    </w:p>
    <w:p w:rsidR="006D554E" w:rsidRDefault="008A4D6D">
      <w:pPr>
        <w:numPr>
          <w:ilvl w:val="0"/>
          <w:numId w:val="13"/>
        </w:numPr>
        <w:contextualSpacing/>
        <w:jc w:val="both"/>
      </w:pPr>
      <w:r>
        <w:t xml:space="preserve">Functional </w:t>
      </w:r>
      <w:r w:rsidR="00A1435E">
        <w:t>r</w:t>
      </w:r>
      <w:r>
        <w:t xml:space="preserve">equirements: defines the requirements in a form of user stories. If user story does not provide enough </w:t>
      </w:r>
      <w:r w:rsidR="00A1435E">
        <w:t>details,</w:t>
      </w:r>
      <w:r>
        <w:t xml:space="preserve"> there will be UML diagrams to ensure a clear assignment.</w:t>
      </w:r>
    </w:p>
    <w:p w:rsidR="006D554E" w:rsidRDefault="008A4D6D">
      <w:pPr>
        <w:numPr>
          <w:ilvl w:val="0"/>
          <w:numId w:val="13"/>
        </w:numPr>
        <w:jc w:val="both"/>
      </w:pPr>
      <w:r>
        <w:lastRenderedPageBreak/>
        <w:t>Non</w:t>
      </w:r>
      <w:r w:rsidR="00A1435E">
        <w:t>-</w:t>
      </w:r>
      <w:r>
        <w:t xml:space="preserve">functional </w:t>
      </w:r>
      <w:r w:rsidR="00A1435E">
        <w:t>r</w:t>
      </w:r>
      <w:r>
        <w:t xml:space="preserve">equirements: describes requirements that shows how the system should work. They serve as constraints or restrictions of the system design that should be met. Defines system </w:t>
      </w:r>
      <w:r w:rsidR="00A1435E">
        <w:t>attributes such</w:t>
      </w:r>
      <w:r>
        <w:t xml:space="preserve"> as availability, security, privacy and performance.</w:t>
      </w:r>
    </w:p>
    <w:p w:rsidR="006D554E" w:rsidRDefault="008A4D6D">
      <w:pPr>
        <w:pStyle w:val="Heading2"/>
      </w:pPr>
      <w:bookmarkStart w:id="18" w:name="_Toc504087291"/>
      <w:r>
        <w:t>1.5</w:t>
      </w:r>
      <w:r>
        <w:tab/>
        <w:t>Definitions and Acronyms</w:t>
      </w:r>
      <w:bookmarkEnd w:id="18"/>
    </w:p>
    <w:p w:rsidR="006D554E" w:rsidRDefault="008A4D6D">
      <w:pPr>
        <w:numPr>
          <w:ilvl w:val="0"/>
          <w:numId w:val="7"/>
        </w:numPr>
        <w:contextualSpacing/>
        <w:jc w:val="both"/>
      </w:pPr>
      <w:r>
        <w:t xml:space="preserve">User </w:t>
      </w:r>
      <w:r>
        <w:rPr>
          <w:i/>
        </w:rPr>
        <w:t>noun</w:t>
      </w:r>
      <w:r>
        <w:t xml:space="preserve">: </w:t>
      </w:r>
      <w:r w:rsidR="00A1435E">
        <w:t>single name for all different roles of the system. User can also be</w:t>
      </w:r>
      <w:r>
        <w:t xml:space="preserve"> a student, </w:t>
      </w:r>
      <w:r w:rsidR="000B33D3">
        <w:t>admin</w:t>
      </w:r>
      <w:r w:rsidR="00B06061">
        <w:t xml:space="preserve">, </w:t>
      </w:r>
      <w:proofErr w:type="spellStart"/>
      <w:r w:rsidR="000B33D3">
        <w:t>superadmin</w:t>
      </w:r>
      <w:proofErr w:type="spellEnd"/>
      <w:r>
        <w:t xml:space="preserve"> a</w:t>
      </w:r>
      <w:r w:rsidR="00B06061">
        <w:t>nd a</w:t>
      </w:r>
      <w:bookmarkStart w:id="19" w:name="_GoBack"/>
      <w:bookmarkEnd w:id="19"/>
      <w:r>
        <w:t xml:space="preserve"> guest depending on the context.</w:t>
      </w:r>
    </w:p>
    <w:p w:rsidR="006D554E" w:rsidRDefault="008A4D6D">
      <w:pPr>
        <w:numPr>
          <w:ilvl w:val="0"/>
          <w:numId w:val="7"/>
        </w:numPr>
        <w:contextualSpacing/>
        <w:jc w:val="both"/>
      </w:pPr>
      <w:r>
        <w:t xml:space="preserve">App </w:t>
      </w:r>
      <w:r>
        <w:rPr>
          <w:i/>
        </w:rPr>
        <w:t>noun</w:t>
      </w:r>
      <w:r>
        <w:t>:  refers to</w:t>
      </w:r>
      <w:r w:rsidR="00A1435E">
        <w:t xml:space="preserve"> </w:t>
      </w:r>
      <w:sdt>
        <w:sdtPr>
          <w:alias w:val="Subject"/>
          <w:tag w:val=""/>
          <w:id w:val="1041095183"/>
          <w:placeholder>
            <w:docPart w:val="F914FA64AE9A4D4CB07A452FD3E0994B"/>
          </w:placeholder>
          <w:dataBinding w:prefixMappings="xmlns:ns0='http://purl.org/dc/elements/1.1/' xmlns:ns1='http://schemas.openxmlformats.org/package/2006/metadata/core-properties' " w:xpath="/ns1:coreProperties[1]/ns0:subject[1]" w:storeItemID="{6C3C8BC8-F283-45AE-878A-BAB7291924A1}"/>
          <w:text/>
        </w:sdtPr>
        <w:sdtContent>
          <w:r w:rsidR="00A1435E">
            <w:t>CSyllabus</w:t>
          </w:r>
        </w:sdtContent>
      </w:sdt>
      <w:r w:rsidR="00D30325">
        <w:t xml:space="preserve"> </w:t>
      </w:r>
      <w:r w:rsidR="00A1435E">
        <w:t>software</w:t>
      </w:r>
      <w:r>
        <w:t>.</w:t>
      </w:r>
    </w:p>
    <w:p w:rsidR="006D554E" w:rsidRDefault="008A4D6D">
      <w:pPr>
        <w:numPr>
          <w:ilvl w:val="0"/>
          <w:numId w:val="7"/>
        </w:numPr>
        <w:contextualSpacing/>
        <w:jc w:val="both"/>
      </w:pPr>
      <w:r>
        <w:t xml:space="preserve">User story </w:t>
      </w:r>
      <w:r>
        <w:rPr>
          <w:i/>
        </w:rPr>
        <w:t xml:space="preserve">noun: </w:t>
      </w:r>
      <w:r>
        <w:t>short description of functionality told from user’s perspective</w:t>
      </w:r>
    </w:p>
    <w:p w:rsidR="006D554E" w:rsidRDefault="008A4D6D">
      <w:pPr>
        <w:numPr>
          <w:ilvl w:val="0"/>
          <w:numId w:val="7"/>
        </w:numPr>
        <w:contextualSpacing/>
        <w:jc w:val="both"/>
      </w:pPr>
      <w:r>
        <w:t xml:space="preserve">Use Case </w:t>
      </w:r>
      <w:r>
        <w:rPr>
          <w:i/>
        </w:rPr>
        <w:t>noun</w:t>
      </w:r>
      <w:r>
        <w:t>: list of actions or event steps typically defining the interactions between a role and a system. Can include various requirements.</w:t>
      </w:r>
    </w:p>
    <w:p w:rsidR="006D554E" w:rsidRDefault="008A4D6D">
      <w:pPr>
        <w:numPr>
          <w:ilvl w:val="0"/>
          <w:numId w:val="7"/>
        </w:numPr>
        <w:contextualSpacing/>
        <w:jc w:val="both"/>
      </w:pPr>
      <w:r>
        <w:t xml:space="preserve">Actor </w:t>
      </w:r>
      <w:r>
        <w:rPr>
          <w:i/>
        </w:rPr>
        <w:t>noun</w:t>
      </w:r>
      <w:r>
        <w:t>: who interacts with the app.</w:t>
      </w:r>
    </w:p>
    <w:p w:rsidR="006D554E" w:rsidRDefault="008A4D6D">
      <w:pPr>
        <w:numPr>
          <w:ilvl w:val="0"/>
          <w:numId w:val="7"/>
        </w:numPr>
        <w:contextualSpacing/>
        <w:jc w:val="both"/>
      </w:pPr>
      <w:r>
        <w:t xml:space="preserve">System </w:t>
      </w:r>
      <w:r>
        <w:rPr>
          <w:i/>
        </w:rPr>
        <w:t xml:space="preserve">noun: </w:t>
      </w:r>
      <w:r>
        <w:t>set of components working together</w:t>
      </w:r>
    </w:p>
    <w:p w:rsidR="006D554E" w:rsidRDefault="008A4D6D">
      <w:pPr>
        <w:numPr>
          <w:ilvl w:val="0"/>
          <w:numId w:val="7"/>
        </w:numPr>
        <w:contextualSpacing/>
        <w:jc w:val="both"/>
      </w:pPr>
      <w:r>
        <w:t xml:space="preserve">Graph </w:t>
      </w:r>
      <w:r>
        <w:rPr>
          <w:i/>
        </w:rPr>
        <w:t>noun</w:t>
      </w:r>
      <w:r>
        <w:t xml:space="preserve">: shows data distribution in </w:t>
      </w:r>
      <w:r w:rsidR="00A1435E">
        <w:t>an</w:t>
      </w:r>
      <w:r>
        <w:t xml:space="preserve"> intuitive form where each node represents a field.</w:t>
      </w:r>
    </w:p>
    <w:p w:rsidR="006D554E" w:rsidRDefault="008A4D6D">
      <w:pPr>
        <w:numPr>
          <w:ilvl w:val="0"/>
          <w:numId w:val="7"/>
        </w:numPr>
        <w:contextualSpacing/>
        <w:jc w:val="both"/>
      </w:pPr>
      <w:r>
        <w:t xml:space="preserve">Administrator </w:t>
      </w:r>
      <w:r>
        <w:rPr>
          <w:i/>
        </w:rPr>
        <w:t>noun</w:t>
      </w:r>
      <w:r>
        <w:t xml:space="preserve">: who can manage the server and the app. </w:t>
      </w:r>
    </w:p>
    <w:p w:rsidR="003C33E1" w:rsidRDefault="008A4D6D" w:rsidP="003C33E1">
      <w:pPr>
        <w:numPr>
          <w:ilvl w:val="0"/>
          <w:numId w:val="7"/>
        </w:numPr>
      </w:pPr>
      <w:r>
        <w:t>DSD: Distributed Software Development</w:t>
      </w:r>
      <w:r w:rsidR="003C33E1" w:rsidRPr="003C33E1">
        <w:t xml:space="preserve"> </w:t>
      </w:r>
    </w:p>
    <w:p w:rsidR="003C33E1" w:rsidRDefault="003C33E1" w:rsidP="003C33E1">
      <w:pPr>
        <w:numPr>
          <w:ilvl w:val="0"/>
          <w:numId w:val="7"/>
        </w:numPr>
      </w:pPr>
      <w:r>
        <w:t xml:space="preserve">Syllabus </w:t>
      </w:r>
      <w:r w:rsidRPr="00B1298F">
        <w:rPr>
          <w:i/>
        </w:rPr>
        <w:t>noun</w:t>
      </w:r>
      <w:r>
        <w:rPr>
          <w:i/>
        </w:rPr>
        <w:t xml:space="preserve">: </w:t>
      </w:r>
      <w:r>
        <w:t>an academic document that contains faculty information’s including detailed list of courses available at the faculty</w:t>
      </w:r>
    </w:p>
    <w:p w:rsidR="003C33E1" w:rsidRDefault="003C33E1" w:rsidP="003C33E1">
      <w:pPr>
        <w:numPr>
          <w:ilvl w:val="0"/>
          <w:numId w:val="7"/>
        </w:numPr>
      </w:pPr>
      <w:r>
        <w:t xml:space="preserve">Program </w:t>
      </w:r>
      <w:r>
        <w:rPr>
          <w:i/>
        </w:rPr>
        <w:t xml:space="preserve">noun: </w:t>
      </w:r>
      <w:r>
        <w:t xml:space="preserve">a list of courses in a </w:t>
      </w:r>
      <w:proofErr w:type="gramStart"/>
      <w:r>
        <w:t>particular subject</w:t>
      </w:r>
      <w:proofErr w:type="gramEnd"/>
      <w:r>
        <w:t xml:space="preserve"> (</w:t>
      </w:r>
      <w:r w:rsidRPr="00B1298F">
        <w:rPr>
          <w:i/>
        </w:rPr>
        <w:t>e.g</w:t>
      </w:r>
      <w:r w:rsidR="000B33D3">
        <w:rPr>
          <w:i/>
        </w:rPr>
        <w:t>.</w:t>
      </w:r>
      <w:r w:rsidRPr="00B1298F">
        <w:rPr>
          <w:i/>
        </w:rPr>
        <w:t xml:space="preserve"> Computer Science</w:t>
      </w:r>
      <w:r>
        <w:t>)</w:t>
      </w:r>
    </w:p>
    <w:p w:rsidR="006D554E" w:rsidRDefault="003C33E1" w:rsidP="003C33E1">
      <w:pPr>
        <w:numPr>
          <w:ilvl w:val="0"/>
          <w:numId w:val="7"/>
        </w:numPr>
      </w:pPr>
      <w:r>
        <w:t xml:space="preserve">Course </w:t>
      </w:r>
      <w:r>
        <w:rPr>
          <w:i/>
        </w:rPr>
        <w:t>noun:</w:t>
      </w:r>
      <w:r>
        <w:t xml:space="preserve"> shaped area</w:t>
      </w:r>
      <w:r w:rsidRPr="00B1298F">
        <w:rPr>
          <w:color w:val="222222"/>
          <w:shd w:val="clear" w:color="auto" w:fill="FFFFFF"/>
        </w:rPr>
        <w:t xml:space="preserve"> of knowledge studied </w:t>
      </w:r>
      <w:r>
        <w:rPr>
          <w:color w:val="222222"/>
          <w:shd w:val="clear" w:color="auto" w:fill="FFFFFF"/>
        </w:rPr>
        <w:t>on</w:t>
      </w:r>
      <w:r w:rsidRPr="00B1298F">
        <w:rPr>
          <w:color w:val="222222"/>
          <w:shd w:val="clear" w:color="auto" w:fill="FFFFFF"/>
        </w:rPr>
        <w:t xml:space="preserve"> university</w:t>
      </w:r>
    </w:p>
    <w:p w:rsidR="00F46751" w:rsidRDefault="00F46751">
      <w:r>
        <w:br w:type="page"/>
      </w:r>
    </w:p>
    <w:p w:rsidR="006D554E" w:rsidRDefault="006D554E">
      <w:pPr>
        <w:jc w:val="both"/>
      </w:pPr>
    </w:p>
    <w:p w:rsidR="006D554E" w:rsidRDefault="008A4D6D">
      <w:pPr>
        <w:pStyle w:val="Heading1"/>
        <w:rPr>
          <w:b w:val="0"/>
        </w:rPr>
      </w:pPr>
      <w:bookmarkStart w:id="20" w:name="_Toc504087292"/>
      <w:r>
        <w:t>2</w:t>
      </w:r>
      <w:r>
        <w:tab/>
      </w:r>
      <w:r>
        <w:rPr>
          <w:b w:val="0"/>
        </w:rPr>
        <w:t xml:space="preserve">DOMAIN </w:t>
      </w:r>
      <w:proofErr w:type="gramStart"/>
      <w:r>
        <w:rPr>
          <w:b w:val="0"/>
        </w:rPr>
        <w:t>ANALYSIS</w:t>
      </w:r>
      <w:bookmarkEnd w:id="20"/>
      <w:proofErr w:type="gramEnd"/>
    </w:p>
    <w:p w:rsidR="006D554E" w:rsidRDefault="008A4D6D">
      <w:pPr>
        <w:pStyle w:val="Heading2"/>
      </w:pPr>
      <w:bookmarkStart w:id="21" w:name="_Toc504087293"/>
      <w:r>
        <w:t>2.1 Problem Description</w:t>
      </w:r>
      <w:bookmarkEnd w:id="21"/>
    </w:p>
    <w:p w:rsidR="003C33E1" w:rsidRDefault="003C33E1" w:rsidP="003C33E1">
      <w:pPr>
        <w:jc w:val="both"/>
      </w:pPr>
      <w:r>
        <w:t>In today’s modern world where educational boundaries slowly disappear transit of students from one university to another is increasing. Most of time they want to conduct an experience of studying abroad. Often different county includes different language or culture what can be challenging or even too hard to overcome. Exploring or choosing suitable faculties involves adaptation to different searching tools, sites and portals. Their mechanism of showing relevant data can be confusing and not understandable at first and demand exhaustive work to get familiar with. Even if they found similar faculty to their own or one that matches their preferences comparing available courses can be challenging. Such data are not centralized and easily offered as they should be. To remove unnecessarily work and unpleasant experience before they even start this project aim to enable and provide all relevant information’s and insure that they choose best possible destination for their further education.</w:t>
      </w:r>
    </w:p>
    <w:p w:rsidR="006D554E" w:rsidRDefault="006D554E">
      <w:pPr>
        <w:jc w:val="both"/>
      </w:pPr>
    </w:p>
    <w:p w:rsidR="006D554E" w:rsidRDefault="006D554E">
      <w:pPr>
        <w:jc w:val="both"/>
      </w:pPr>
    </w:p>
    <w:p w:rsidR="006D554E" w:rsidRDefault="008A4D6D">
      <w:pPr>
        <w:pStyle w:val="Heading2"/>
      </w:pPr>
      <w:bookmarkStart w:id="22" w:name="_Toc504087294"/>
      <w:r>
        <w:t>2.2 Goals</w:t>
      </w:r>
      <w:bookmarkEnd w:id="22"/>
    </w:p>
    <w:p w:rsidR="006D554E" w:rsidRDefault="008A4D6D">
      <w:pPr>
        <w:ind w:firstLine="720"/>
      </w:pPr>
      <w:r>
        <w:t xml:space="preserve">G1. </w:t>
      </w:r>
      <w:r>
        <w:tab/>
        <w:t>To assist students in making good educational choices</w:t>
      </w:r>
    </w:p>
    <w:p w:rsidR="006D554E" w:rsidRDefault="008A4D6D">
      <w:pPr>
        <w:ind w:firstLine="720"/>
      </w:pPr>
      <w:r>
        <w:t>G2.</w:t>
      </w:r>
      <w:r>
        <w:tab/>
        <w:t>To assist instructors in sharing best practices</w:t>
      </w:r>
    </w:p>
    <w:p w:rsidR="006D554E" w:rsidRDefault="008A4D6D">
      <w:pPr>
        <w:ind w:firstLine="720"/>
      </w:pPr>
      <w:r>
        <w:t>G3.</w:t>
      </w:r>
      <w:r>
        <w:tab/>
        <w:t>To assist education researchers in understanding the evolution of our field</w:t>
      </w:r>
    </w:p>
    <w:p w:rsidR="006D554E" w:rsidRDefault="008A4D6D">
      <w:pPr>
        <w:pStyle w:val="Heading2"/>
      </w:pPr>
      <w:bookmarkStart w:id="23" w:name="_Toc504087295"/>
      <w:r>
        <w:t>2.3 Domain</w:t>
      </w:r>
      <w:bookmarkEnd w:id="23"/>
    </w:p>
    <w:p w:rsidR="006D554E" w:rsidRDefault="008A4D6D">
      <w:pPr>
        <w:numPr>
          <w:ilvl w:val="0"/>
          <w:numId w:val="10"/>
        </w:numPr>
        <w:contextualSpacing/>
        <w:jc w:val="both"/>
      </w:pPr>
      <w:r>
        <w:t xml:space="preserve">Students are interested in </w:t>
      </w:r>
      <w:r w:rsidR="00F46751">
        <w:t>information’s</w:t>
      </w:r>
      <w:r>
        <w:t xml:space="preserve"> about other universities and their study plans. Students want to go to the best university that suits their needs </w:t>
      </w:r>
      <w:r w:rsidR="003C33E1">
        <w:t>to</w:t>
      </w:r>
      <w:r>
        <w:t xml:space="preserve"> do so, they need to get </w:t>
      </w:r>
      <w:r w:rsidR="00F46751">
        <w:t>information’s</w:t>
      </w:r>
      <w:r>
        <w:t xml:space="preserve"> about other faculties and their courses. Because foreign faculties are not often well </w:t>
      </w:r>
      <w:r w:rsidR="00F46751">
        <w:t>known,</w:t>
      </w:r>
      <w:r>
        <w:t xml:space="preserve"> and courses can have different names they will have opportunity to compare their familiar courses with available. </w:t>
      </w:r>
    </w:p>
    <w:p w:rsidR="006D554E" w:rsidRDefault="006D554E"/>
    <w:p w:rsidR="006D554E" w:rsidRDefault="008A4D6D">
      <w:pPr>
        <w:pStyle w:val="Heading1"/>
      </w:pPr>
      <w:bookmarkStart w:id="24" w:name="_Toc504087296"/>
      <w:r>
        <w:lastRenderedPageBreak/>
        <w:t>3</w:t>
      </w:r>
      <w:r>
        <w:tab/>
        <w:t>FUNCTIONAL REQUIREMENTS</w:t>
      </w:r>
      <w:bookmarkEnd w:id="24"/>
    </w:p>
    <w:p w:rsidR="006D554E" w:rsidRDefault="008A4D6D">
      <w:pPr>
        <w:pStyle w:val="Heading2"/>
      </w:pPr>
      <w:bookmarkStart w:id="25" w:name="_Toc504087297"/>
      <w:r>
        <w:t>3.1</w:t>
      </w:r>
      <w:r>
        <w:tab/>
        <w:t>Users</w:t>
      </w:r>
      <w:bookmarkEnd w:id="25"/>
    </w:p>
    <w:p w:rsidR="006D554E" w:rsidRDefault="008A4D6D">
      <w:pPr>
        <w:jc w:val="both"/>
      </w:pPr>
      <w:r>
        <w:t xml:space="preserve">It is important to clarify that the actors mentioned in this document are in scope of User.  User is high level </w:t>
      </w:r>
      <w:r w:rsidR="00BC14E3">
        <w:t>of abstraction</w:t>
      </w:r>
      <w:r>
        <w:t xml:space="preserve"> representing </w:t>
      </w:r>
      <w:r w:rsidR="00A1435E">
        <w:t>a single</w:t>
      </w:r>
      <w:r>
        <w:t xml:space="preserve"> role in the system. </w:t>
      </w:r>
    </w:p>
    <w:p w:rsidR="006D554E" w:rsidRDefault="006D554E">
      <w:pPr>
        <w:jc w:val="both"/>
      </w:pPr>
    </w:p>
    <w:p w:rsidR="006D554E" w:rsidRDefault="008A4D6D">
      <w:pPr>
        <w:numPr>
          <w:ilvl w:val="0"/>
          <w:numId w:val="4"/>
        </w:numPr>
        <w:contextualSpacing/>
        <w:jc w:val="both"/>
      </w:pPr>
      <w:r>
        <w:t xml:space="preserve">Guest: is a person that belongs to the academic community who does not have an account registered in </w:t>
      </w:r>
      <w:sdt>
        <w:sdtPr>
          <w:alias w:val="Subject"/>
          <w:tag w:val=""/>
          <w:id w:val="-102196872"/>
          <w:placeholder>
            <w:docPart w:val="C6E0F508241C45AB8174FD277913741D"/>
          </w:placeholder>
          <w:dataBinding w:prefixMappings="xmlns:ns0='http://purl.org/dc/elements/1.1/' xmlns:ns1='http://schemas.openxmlformats.org/package/2006/metadata/core-properties' " w:xpath="/ns1:coreProperties[1]/ns0:subject[1]" w:storeItemID="{6C3C8BC8-F283-45AE-878A-BAB7291924A1}"/>
          <w:text/>
        </w:sdtPr>
        <w:sdtContent>
          <w:r w:rsidR="00A1435E">
            <w:t>CSyllabus</w:t>
          </w:r>
        </w:sdtContent>
      </w:sdt>
      <w:r w:rsidR="00D72E76">
        <w:t xml:space="preserve"> </w:t>
      </w:r>
      <w:r>
        <w:t>system. Guest is user who has high level of overview on the main functionalities of the system but has no user-identification-required features available such as user profile or can build user engagement.</w:t>
      </w:r>
    </w:p>
    <w:p w:rsidR="006D554E" w:rsidRDefault="008A4D6D">
      <w:pPr>
        <w:numPr>
          <w:ilvl w:val="0"/>
          <w:numId w:val="4"/>
        </w:numPr>
        <w:contextualSpacing/>
        <w:jc w:val="both"/>
      </w:pPr>
      <w:r>
        <w:t xml:space="preserve">Student: is the registered user with verified </w:t>
      </w:r>
      <w:sdt>
        <w:sdtPr>
          <w:alias w:val="Subject"/>
          <w:tag w:val=""/>
          <w:id w:val="-840004158"/>
          <w:placeholder>
            <w:docPart w:val="42A1F4C715FB49A7A241E851D3122B31"/>
          </w:placeholder>
          <w:dataBinding w:prefixMappings="xmlns:ns0='http://purl.org/dc/elements/1.1/' xmlns:ns1='http://schemas.openxmlformats.org/package/2006/metadata/core-properties' " w:xpath="/ns1:coreProperties[1]/ns0:subject[1]" w:storeItemID="{6C3C8BC8-F283-45AE-878A-BAB7291924A1}"/>
          <w:text/>
        </w:sdtPr>
        <w:sdtContent>
          <w:r w:rsidR="00A1435E">
            <w:t>CSyllabus</w:t>
          </w:r>
        </w:sdtContent>
      </w:sdt>
      <w:r w:rsidR="00D72E76">
        <w:t xml:space="preserve"> </w:t>
      </w:r>
      <w:r>
        <w:t>account. He has all features as a guest plus user-identification-required features such as user profile and possibility to leave comments or vote for course the</w:t>
      </w:r>
      <w:r w:rsidR="00A1435E">
        <w:t>y</w:t>
      </w:r>
      <w:r>
        <w:t xml:space="preserve"> are familiar with. </w:t>
      </w:r>
    </w:p>
    <w:p w:rsidR="006D554E" w:rsidRDefault="008A4D6D">
      <w:pPr>
        <w:pStyle w:val="Heading2"/>
      </w:pPr>
      <w:bookmarkStart w:id="26" w:name="_Toc504087298"/>
      <w:r>
        <w:t>3.2</w:t>
      </w:r>
      <w:r>
        <w:tab/>
        <w:t>User Stories</w:t>
      </w:r>
      <w:bookmarkEnd w:id="26"/>
    </w:p>
    <w:p w:rsidR="006D554E" w:rsidRDefault="006D554E">
      <w:bookmarkStart w:id="27" w:name="_qsh70q" w:colFirst="0" w:colLast="0"/>
      <w:bookmarkEnd w:id="27"/>
    </w:p>
    <w:tbl>
      <w:tblPr>
        <w:tblStyle w:val="a0"/>
        <w:tblW w:w="95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2010"/>
        <w:gridCol w:w="6660"/>
      </w:tblGrid>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rPr>
                <w:b/>
              </w:rPr>
            </w:pPr>
            <w:r>
              <w:rPr>
                <w:b/>
              </w:rPr>
              <w:t>ID</w:t>
            </w:r>
          </w:p>
        </w:tc>
        <w:tc>
          <w:tcPr>
            <w:tcW w:w="2010" w:type="dxa"/>
          </w:tcPr>
          <w:p w:rsidR="000E3BBC" w:rsidRDefault="000E3BBC" w:rsidP="00947747">
            <w:pPr>
              <w:widowControl w:val="0"/>
              <w:spacing w:line="240" w:lineRule="auto"/>
              <w:jc w:val="center"/>
              <w:rPr>
                <w:b/>
              </w:rPr>
            </w:pPr>
            <w:r>
              <w:rPr>
                <w:b/>
              </w:rPr>
              <w:t>Name</w:t>
            </w:r>
          </w:p>
        </w:tc>
        <w:tc>
          <w:tcPr>
            <w:tcW w:w="6660" w:type="dxa"/>
            <w:shd w:val="clear" w:color="auto" w:fill="auto"/>
            <w:tcMar>
              <w:top w:w="100" w:type="dxa"/>
              <w:left w:w="100" w:type="dxa"/>
              <w:bottom w:w="100" w:type="dxa"/>
              <w:right w:w="100" w:type="dxa"/>
            </w:tcMar>
          </w:tcPr>
          <w:p w:rsidR="000E3BBC" w:rsidRDefault="000E3BBC" w:rsidP="00B56DA4">
            <w:pPr>
              <w:widowControl w:val="0"/>
              <w:spacing w:line="240" w:lineRule="auto"/>
              <w:ind w:right="174"/>
              <w:jc w:val="center"/>
              <w:rPr>
                <w:b/>
              </w:rPr>
            </w:pPr>
            <w:r>
              <w:rPr>
                <w:b/>
              </w:rPr>
              <w:t>User Story</w:t>
            </w:r>
          </w:p>
        </w:tc>
      </w:tr>
      <w:tr w:rsidR="000E3BBC" w:rsidTr="00842F56">
        <w:tc>
          <w:tcPr>
            <w:tcW w:w="870" w:type="dxa"/>
            <w:shd w:val="clear" w:color="auto" w:fill="auto"/>
            <w:tcMar>
              <w:top w:w="100" w:type="dxa"/>
              <w:left w:w="100" w:type="dxa"/>
              <w:bottom w:w="100" w:type="dxa"/>
              <w:right w:w="100" w:type="dxa"/>
            </w:tcMar>
          </w:tcPr>
          <w:p w:rsidR="000E3BBC" w:rsidRDefault="00D72E76" w:rsidP="00947747">
            <w:pPr>
              <w:widowControl w:val="0"/>
              <w:spacing w:line="240" w:lineRule="auto"/>
              <w:jc w:val="center"/>
            </w:pPr>
            <w:r>
              <w:t>US1</w:t>
            </w:r>
            <w:r w:rsidR="000E3BBC">
              <w:fldChar w:fldCharType="begin"/>
            </w:r>
            <w:r w:rsidR="000E3BBC">
              <w:instrText xml:space="preserve"> DOCVARIABLE  US_1  \* MERGEFORMAT </w:instrText>
            </w:r>
            <w:r w:rsidR="000E3BBC">
              <w:fldChar w:fldCharType="end"/>
            </w:r>
          </w:p>
        </w:tc>
        <w:tc>
          <w:tcPr>
            <w:tcW w:w="2010" w:type="dxa"/>
          </w:tcPr>
          <w:p w:rsidR="000E3BBC" w:rsidRDefault="00B56DA4" w:rsidP="00842F56">
            <w:pPr>
              <w:jc w:val="center"/>
              <w:rPr>
                <w:highlight w:val="white"/>
              </w:rPr>
            </w:pPr>
            <w:r>
              <w:rPr>
                <w:highlight w:val="white"/>
              </w:rPr>
              <w:t>Syllabus search</w:t>
            </w:r>
          </w:p>
        </w:tc>
        <w:tc>
          <w:tcPr>
            <w:tcW w:w="6660" w:type="dxa"/>
            <w:shd w:val="clear" w:color="auto" w:fill="auto"/>
            <w:tcMar>
              <w:top w:w="100" w:type="dxa"/>
              <w:left w:w="100" w:type="dxa"/>
              <w:bottom w:w="100" w:type="dxa"/>
              <w:right w:w="100" w:type="dxa"/>
            </w:tcMar>
          </w:tcPr>
          <w:p w:rsidR="000E3BBC" w:rsidRDefault="00E12EE7">
            <w:pPr>
              <w:rPr>
                <w:highlight w:val="white"/>
              </w:rPr>
            </w:pPr>
            <w:bookmarkStart w:id="28" w:name="US_1_title"/>
            <w:r>
              <w:rPr>
                <w:shd w:val="clear" w:color="auto" w:fill="FFFFFF"/>
              </w:rPr>
              <w:t xml:space="preserve">As a student I want to search for syllabi by name, </w:t>
            </w:r>
            <w:r w:rsidR="00D919EE">
              <w:rPr>
                <w:shd w:val="clear" w:color="auto" w:fill="FFFFFF"/>
              </w:rPr>
              <w:t>faculty or</w:t>
            </w:r>
            <w:r>
              <w:rPr>
                <w:shd w:val="clear" w:color="auto" w:fill="FFFFFF"/>
              </w:rPr>
              <w:t xml:space="preserve"> countr</w:t>
            </w:r>
            <w:r w:rsidR="00C666B7">
              <w:rPr>
                <w:shd w:val="clear" w:color="auto" w:fill="FFFFFF"/>
              </w:rPr>
              <w:t>y.</w:t>
            </w:r>
            <w:bookmarkEnd w:id="28"/>
            <w:r w:rsidR="00C666B7" w:rsidDel="00947747">
              <w:rPr>
                <w:highlight w:val="white"/>
              </w:rPr>
              <w:t xml:space="preserve"> </w:t>
            </w:r>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US2</w:t>
            </w:r>
          </w:p>
        </w:tc>
        <w:tc>
          <w:tcPr>
            <w:tcW w:w="2010" w:type="dxa"/>
          </w:tcPr>
          <w:p w:rsidR="000E3BBC" w:rsidRDefault="00B56DA4" w:rsidP="00842F56">
            <w:pPr>
              <w:jc w:val="center"/>
              <w:rPr>
                <w:highlight w:val="white"/>
              </w:rPr>
            </w:pPr>
            <w:r>
              <w:rPr>
                <w:highlight w:val="white"/>
              </w:rPr>
              <w:t>Syllabus details</w:t>
            </w:r>
          </w:p>
        </w:tc>
        <w:bookmarkStart w:id="29" w:name="US_2_title"/>
        <w:tc>
          <w:tcPr>
            <w:tcW w:w="6660" w:type="dxa"/>
            <w:shd w:val="clear" w:color="auto" w:fill="auto"/>
            <w:tcMar>
              <w:top w:w="100" w:type="dxa"/>
              <w:left w:w="100" w:type="dxa"/>
              <w:bottom w:w="100" w:type="dxa"/>
              <w:right w:w="100" w:type="dxa"/>
            </w:tcMar>
          </w:tcPr>
          <w:p w:rsidR="000E3BBC" w:rsidRDefault="00947747">
            <w:pPr>
              <w:rPr>
                <w:highlight w:val="white"/>
              </w:rPr>
            </w:pPr>
            <w:r>
              <w:rPr>
                <w:highlight w:val="white"/>
              </w:rPr>
              <w:fldChar w:fldCharType="begin"/>
            </w:r>
            <w:r>
              <w:rPr>
                <w:highlight w:val="white"/>
              </w:rPr>
              <w:instrText xml:space="preserve"> DOCPROPERTY  US_2_title  \* MERGEFORMAT </w:instrText>
            </w:r>
            <w:r>
              <w:rPr>
                <w:highlight w:val="white"/>
              </w:rPr>
              <w:fldChar w:fldCharType="separate"/>
            </w:r>
            <w:r w:rsidR="00842F56">
              <w:rPr>
                <w:highlight w:val="white"/>
              </w:rPr>
              <w:t>As a student I want to see syllabi details, so I can see what it contains.</w:t>
            </w:r>
            <w:r>
              <w:rPr>
                <w:highlight w:val="white"/>
              </w:rPr>
              <w:fldChar w:fldCharType="end"/>
            </w:r>
            <w:bookmarkEnd w:id="29"/>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US3</w:t>
            </w:r>
          </w:p>
        </w:tc>
        <w:tc>
          <w:tcPr>
            <w:tcW w:w="2010" w:type="dxa"/>
          </w:tcPr>
          <w:p w:rsidR="000E3BBC" w:rsidRDefault="00B56DA4" w:rsidP="00842F56">
            <w:pPr>
              <w:jc w:val="center"/>
              <w:rPr>
                <w:highlight w:val="white"/>
              </w:rPr>
            </w:pPr>
            <w:r>
              <w:rPr>
                <w:highlight w:val="white"/>
              </w:rPr>
              <w:t>Course details</w:t>
            </w:r>
          </w:p>
        </w:tc>
        <w:bookmarkStart w:id="30" w:name="US_3_title"/>
        <w:tc>
          <w:tcPr>
            <w:tcW w:w="6660" w:type="dxa"/>
            <w:shd w:val="clear" w:color="auto" w:fill="auto"/>
            <w:tcMar>
              <w:top w:w="100" w:type="dxa"/>
              <w:left w:w="100" w:type="dxa"/>
              <w:bottom w:w="100" w:type="dxa"/>
              <w:right w:w="100" w:type="dxa"/>
            </w:tcMar>
          </w:tcPr>
          <w:p w:rsidR="000E3BBC" w:rsidRDefault="00947747">
            <w:pPr>
              <w:rPr>
                <w:highlight w:val="white"/>
              </w:rPr>
            </w:pPr>
            <w:r>
              <w:rPr>
                <w:highlight w:val="white"/>
              </w:rPr>
              <w:fldChar w:fldCharType="begin"/>
            </w:r>
            <w:r>
              <w:rPr>
                <w:highlight w:val="white"/>
              </w:rPr>
              <w:instrText xml:space="preserve"> DOCPROPERTY  US_3_title  \* MERGEFORMAT </w:instrText>
            </w:r>
            <w:r>
              <w:rPr>
                <w:highlight w:val="white"/>
              </w:rPr>
              <w:fldChar w:fldCharType="separate"/>
            </w:r>
            <w:r w:rsidR="00842F56">
              <w:rPr>
                <w:highlight w:val="white"/>
              </w:rPr>
              <w:t>As a student I want to see details of course so I can see what they offer</w:t>
            </w:r>
            <w:r>
              <w:rPr>
                <w:highlight w:val="white"/>
              </w:rPr>
              <w:fldChar w:fldCharType="end"/>
            </w:r>
            <w:bookmarkEnd w:id="30"/>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US4</w:t>
            </w:r>
          </w:p>
        </w:tc>
        <w:tc>
          <w:tcPr>
            <w:tcW w:w="2010" w:type="dxa"/>
          </w:tcPr>
          <w:p w:rsidR="000E3BBC" w:rsidRDefault="00B56DA4" w:rsidP="00842F56">
            <w:pPr>
              <w:jc w:val="center"/>
              <w:rPr>
                <w:highlight w:val="white"/>
              </w:rPr>
            </w:pPr>
            <w:r>
              <w:rPr>
                <w:highlight w:val="white"/>
              </w:rPr>
              <w:t>Faculty details</w:t>
            </w:r>
          </w:p>
        </w:tc>
        <w:tc>
          <w:tcPr>
            <w:tcW w:w="6660" w:type="dxa"/>
            <w:shd w:val="clear" w:color="auto" w:fill="auto"/>
            <w:tcMar>
              <w:top w:w="100" w:type="dxa"/>
              <w:left w:w="100" w:type="dxa"/>
              <w:bottom w:w="100" w:type="dxa"/>
              <w:right w:w="100" w:type="dxa"/>
            </w:tcMar>
          </w:tcPr>
          <w:p w:rsidR="000E3BBC" w:rsidRDefault="00947747">
            <w:pPr>
              <w:rPr>
                <w:highlight w:val="white"/>
              </w:rPr>
            </w:pPr>
            <w:r>
              <w:rPr>
                <w:highlight w:val="white"/>
              </w:rPr>
              <w:fldChar w:fldCharType="begin"/>
            </w:r>
            <w:r>
              <w:rPr>
                <w:highlight w:val="white"/>
              </w:rPr>
              <w:instrText xml:space="preserve"> DOCPROPERTY  US_4_title  \* MERGEFORMAT </w:instrText>
            </w:r>
            <w:r>
              <w:rPr>
                <w:highlight w:val="white"/>
              </w:rPr>
              <w:fldChar w:fldCharType="separate"/>
            </w:r>
            <w:bookmarkStart w:id="31" w:name="US_4_title"/>
            <w:r w:rsidR="00842F56">
              <w:rPr>
                <w:highlight w:val="white"/>
              </w:rPr>
              <w:t>As a student I want to see details of faculty, so I can know more about faculty.</w:t>
            </w:r>
            <w:bookmarkEnd w:id="31"/>
            <w:r>
              <w:rPr>
                <w:highlight w:val="white"/>
              </w:rPr>
              <w:fldChar w:fldCharType="end"/>
            </w:r>
            <w:r w:rsidR="005A2DC2" w:rsidDel="00947747">
              <w:rPr>
                <w:highlight w:val="white"/>
              </w:rPr>
              <w:t xml:space="preserve"> </w:t>
            </w:r>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US6</w:t>
            </w:r>
          </w:p>
        </w:tc>
        <w:tc>
          <w:tcPr>
            <w:tcW w:w="2010" w:type="dxa"/>
          </w:tcPr>
          <w:p w:rsidR="000E3BBC" w:rsidRDefault="00001D55" w:rsidP="00842F56">
            <w:pPr>
              <w:jc w:val="center"/>
              <w:rPr>
                <w:highlight w:val="white"/>
              </w:rPr>
            </w:pPr>
            <w:r>
              <w:rPr>
                <w:highlight w:val="white"/>
              </w:rPr>
              <w:t>Country and faculty choose</w:t>
            </w:r>
          </w:p>
        </w:tc>
        <w:bookmarkStart w:id="32" w:name="US_6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US_6_title  \* MERGEFORMAT </w:instrText>
            </w:r>
            <w:r>
              <w:rPr>
                <w:highlight w:val="white"/>
              </w:rPr>
              <w:fldChar w:fldCharType="separate"/>
            </w:r>
            <w:r w:rsidR="00842F56">
              <w:rPr>
                <w:highlight w:val="white"/>
              </w:rPr>
              <w:t>As a student I want to choose country and faculty I am studying at, so I can choose my own courses for comparison</w:t>
            </w:r>
            <w:r>
              <w:rPr>
                <w:highlight w:val="white"/>
              </w:rPr>
              <w:fldChar w:fldCharType="end"/>
            </w:r>
            <w:bookmarkEnd w:id="32"/>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US8</w:t>
            </w:r>
          </w:p>
        </w:tc>
        <w:tc>
          <w:tcPr>
            <w:tcW w:w="2010" w:type="dxa"/>
          </w:tcPr>
          <w:p w:rsidR="000E3BBC" w:rsidRDefault="008B609E" w:rsidP="00842F56">
            <w:pPr>
              <w:jc w:val="center"/>
              <w:rPr>
                <w:highlight w:val="white"/>
              </w:rPr>
            </w:pPr>
            <w:r>
              <w:rPr>
                <w:highlight w:val="white"/>
              </w:rPr>
              <w:t>Similar faculty</w:t>
            </w:r>
          </w:p>
        </w:tc>
        <w:bookmarkStart w:id="33" w:name="US_8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US_8_title  \* MERGEFORMAT </w:instrText>
            </w:r>
            <w:r>
              <w:rPr>
                <w:highlight w:val="white"/>
              </w:rPr>
              <w:fldChar w:fldCharType="separate"/>
            </w:r>
            <w:r w:rsidR="00842F56">
              <w:rPr>
                <w:highlight w:val="white"/>
              </w:rPr>
              <w:t xml:space="preserve">As a student I want to see which faculties are most </w:t>
            </w:r>
            <w:proofErr w:type="gramStart"/>
            <w:r w:rsidR="00842F56">
              <w:rPr>
                <w:highlight w:val="white"/>
              </w:rPr>
              <w:t>similar to</w:t>
            </w:r>
            <w:proofErr w:type="gramEnd"/>
            <w:r w:rsidR="00842F56">
              <w:rPr>
                <w:highlight w:val="white"/>
              </w:rPr>
              <w:t xml:space="preserve"> my own, so I can see what is my best option</w:t>
            </w:r>
            <w:r>
              <w:rPr>
                <w:highlight w:val="white"/>
              </w:rPr>
              <w:fldChar w:fldCharType="end"/>
            </w:r>
            <w:bookmarkEnd w:id="33"/>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US9</w:t>
            </w:r>
          </w:p>
        </w:tc>
        <w:tc>
          <w:tcPr>
            <w:tcW w:w="2010" w:type="dxa"/>
          </w:tcPr>
          <w:p w:rsidR="000E3BBC" w:rsidRDefault="008B609E" w:rsidP="00842F56">
            <w:pPr>
              <w:jc w:val="center"/>
              <w:rPr>
                <w:highlight w:val="white"/>
              </w:rPr>
            </w:pPr>
            <w:r>
              <w:rPr>
                <w:highlight w:val="white"/>
              </w:rPr>
              <w:t>Relevant subjects</w:t>
            </w:r>
          </w:p>
        </w:tc>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US_9_title  \* MERGEFORMAT </w:instrText>
            </w:r>
            <w:r>
              <w:rPr>
                <w:highlight w:val="white"/>
              </w:rPr>
              <w:fldChar w:fldCharType="separate"/>
            </w:r>
            <w:bookmarkStart w:id="34" w:name="US_9_title"/>
            <w:r w:rsidR="00842F56">
              <w:rPr>
                <w:highlight w:val="white"/>
              </w:rPr>
              <w:t>As a student I want to see other subjects that are relevant for me</w:t>
            </w:r>
            <w:bookmarkEnd w:id="34"/>
            <w:r>
              <w:rPr>
                <w:highlight w:val="white"/>
              </w:rPr>
              <w:fldChar w:fldCharType="end"/>
            </w:r>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US10</w:t>
            </w:r>
          </w:p>
        </w:tc>
        <w:tc>
          <w:tcPr>
            <w:tcW w:w="2010" w:type="dxa"/>
          </w:tcPr>
          <w:p w:rsidR="000E3BBC" w:rsidRDefault="008B609E" w:rsidP="00842F56">
            <w:pPr>
              <w:jc w:val="center"/>
              <w:rPr>
                <w:highlight w:val="white"/>
              </w:rPr>
            </w:pPr>
            <w:r>
              <w:rPr>
                <w:highlight w:val="white"/>
              </w:rPr>
              <w:t xml:space="preserve">Destination country and </w:t>
            </w:r>
            <w:r>
              <w:rPr>
                <w:highlight w:val="white"/>
              </w:rPr>
              <w:lastRenderedPageBreak/>
              <w:t>faculty</w:t>
            </w:r>
          </w:p>
        </w:tc>
        <w:bookmarkStart w:id="35" w:name="US_10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lastRenderedPageBreak/>
              <w:fldChar w:fldCharType="begin"/>
            </w:r>
            <w:r>
              <w:rPr>
                <w:highlight w:val="white"/>
              </w:rPr>
              <w:instrText xml:space="preserve"> DOCPROPERTY  US_10_title  \* MERGEFORMAT </w:instrText>
            </w:r>
            <w:r>
              <w:rPr>
                <w:highlight w:val="white"/>
              </w:rPr>
              <w:fldChar w:fldCharType="separate"/>
            </w:r>
            <w:r w:rsidR="00842F56">
              <w:rPr>
                <w:highlight w:val="white"/>
              </w:rPr>
              <w:t>As a student I want to choose destination country and faculty, so I can compare my courses with them.</w:t>
            </w:r>
            <w:r>
              <w:rPr>
                <w:highlight w:val="white"/>
              </w:rPr>
              <w:fldChar w:fldCharType="end"/>
            </w:r>
            <w:bookmarkEnd w:id="35"/>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US11</w:t>
            </w:r>
          </w:p>
        </w:tc>
        <w:tc>
          <w:tcPr>
            <w:tcW w:w="2010" w:type="dxa"/>
          </w:tcPr>
          <w:p w:rsidR="000E3BBC" w:rsidRDefault="008B609E" w:rsidP="00842F56">
            <w:pPr>
              <w:jc w:val="center"/>
              <w:rPr>
                <w:highlight w:val="white"/>
              </w:rPr>
            </w:pPr>
            <w:r>
              <w:rPr>
                <w:highlight w:val="white"/>
              </w:rPr>
              <w:t>Recommended courses</w:t>
            </w:r>
          </w:p>
        </w:tc>
        <w:bookmarkStart w:id="36" w:name="US_11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US_11_title  \* MERGEFORMAT </w:instrText>
            </w:r>
            <w:r>
              <w:rPr>
                <w:highlight w:val="white"/>
              </w:rPr>
              <w:fldChar w:fldCharType="separate"/>
            </w:r>
            <w:r w:rsidR="00842F56">
              <w:rPr>
                <w:highlight w:val="white"/>
              </w:rPr>
              <w:t>As a student I want to see recommended courses, so I can maybe come to know something new</w:t>
            </w:r>
            <w:r>
              <w:rPr>
                <w:highlight w:val="white"/>
              </w:rPr>
              <w:fldChar w:fldCharType="end"/>
            </w:r>
            <w:bookmarkEnd w:id="36"/>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US12</w:t>
            </w:r>
          </w:p>
        </w:tc>
        <w:tc>
          <w:tcPr>
            <w:tcW w:w="2010" w:type="dxa"/>
          </w:tcPr>
          <w:p w:rsidR="000E3BBC" w:rsidRDefault="008B609E" w:rsidP="00842F56">
            <w:pPr>
              <w:jc w:val="center"/>
              <w:rPr>
                <w:highlight w:val="white"/>
              </w:rPr>
            </w:pPr>
            <w:r>
              <w:rPr>
                <w:highlight w:val="white"/>
              </w:rPr>
              <w:t>Course comments</w:t>
            </w:r>
          </w:p>
        </w:tc>
        <w:bookmarkStart w:id="37" w:name="US_12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US_12_title  \* MERGEFORMAT </w:instrText>
            </w:r>
            <w:r>
              <w:rPr>
                <w:highlight w:val="white"/>
              </w:rPr>
              <w:fldChar w:fldCharType="separate"/>
            </w:r>
            <w:r w:rsidR="00842F56">
              <w:rPr>
                <w:highlight w:val="white"/>
              </w:rPr>
              <w:t>As a student I want to comment and evaluate a course</w:t>
            </w:r>
            <w:r>
              <w:rPr>
                <w:highlight w:val="white"/>
              </w:rPr>
              <w:fldChar w:fldCharType="end"/>
            </w:r>
            <w:bookmarkEnd w:id="37"/>
          </w:p>
        </w:tc>
      </w:tr>
      <w:tr w:rsidR="000E3BBC" w:rsidTr="00842F56">
        <w:trPr>
          <w:trHeight w:val="580"/>
        </w:trPr>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US13</w:t>
            </w:r>
          </w:p>
        </w:tc>
        <w:tc>
          <w:tcPr>
            <w:tcW w:w="2010" w:type="dxa"/>
          </w:tcPr>
          <w:p w:rsidR="000E3BBC" w:rsidRDefault="008B609E" w:rsidP="00842F56">
            <w:pPr>
              <w:jc w:val="center"/>
              <w:rPr>
                <w:highlight w:val="white"/>
              </w:rPr>
            </w:pPr>
            <w:r>
              <w:rPr>
                <w:highlight w:val="white"/>
              </w:rPr>
              <w:t>Syllabus share</w:t>
            </w:r>
          </w:p>
        </w:tc>
        <w:bookmarkStart w:id="38" w:name="US_13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US_13_title  \* MERGEFORMAT </w:instrText>
            </w:r>
            <w:r>
              <w:rPr>
                <w:highlight w:val="white"/>
              </w:rPr>
              <w:fldChar w:fldCharType="separate"/>
            </w:r>
            <w:r w:rsidR="00842F56">
              <w:rPr>
                <w:highlight w:val="white"/>
              </w:rPr>
              <w:t xml:space="preserve">As a student I want to share a </w:t>
            </w:r>
            <w:r w:rsidR="00C8554C">
              <w:rPr>
                <w:highlight w:val="white"/>
              </w:rPr>
              <w:t xml:space="preserve">course </w:t>
            </w:r>
            <w:r w:rsidR="00842F56">
              <w:rPr>
                <w:highlight w:val="white"/>
              </w:rPr>
              <w:t>in social media so others can see it</w:t>
            </w:r>
            <w:r>
              <w:rPr>
                <w:highlight w:val="white"/>
              </w:rPr>
              <w:fldChar w:fldCharType="end"/>
            </w:r>
            <w:bookmarkEnd w:id="38"/>
          </w:p>
        </w:tc>
      </w:tr>
      <w:tr w:rsidR="000E3BBC" w:rsidTr="00842F56">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US14</w:t>
            </w:r>
          </w:p>
        </w:tc>
        <w:tc>
          <w:tcPr>
            <w:tcW w:w="2010" w:type="dxa"/>
          </w:tcPr>
          <w:p w:rsidR="000E3BBC" w:rsidRDefault="008B609E" w:rsidP="00842F56">
            <w:pPr>
              <w:jc w:val="center"/>
              <w:rPr>
                <w:highlight w:val="white"/>
              </w:rPr>
            </w:pPr>
            <w:r>
              <w:rPr>
                <w:highlight w:val="white"/>
              </w:rPr>
              <w:t>Add syllabus to database</w:t>
            </w:r>
          </w:p>
        </w:tc>
        <w:bookmarkStart w:id="39" w:name="US_14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US_14_title  \* MERGEFORMAT </w:instrText>
            </w:r>
            <w:r>
              <w:rPr>
                <w:highlight w:val="white"/>
              </w:rPr>
              <w:fldChar w:fldCharType="separate"/>
            </w:r>
            <w:r w:rsidR="00842F56">
              <w:rPr>
                <w:highlight w:val="white"/>
              </w:rPr>
              <w:t xml:space="preserve">As a </w:t>
            </w:r>
            <w:r w:rsidR="000B33D3">
              <w:rPr>
                <w:highlight w:val="white"/>
              </w:rPr>
              <w:t xml:space="preserve">admin </w:t>
            </w:r>
            <w:r w:rsidR="00842F56">
              <w:rPr>
                <w:highlight w:val="white"/>
              </w:rPr>
              <w:t>I want to have option to add new syllabi to the database so that database can expand</w:t>
            </w:r>
            <w:r>
              <w:rPr>
                <w:highlight w:val="white"/>
              </w:rPr>
              <w:fldChar w:fldCharType="end"/>
            </w:r>
            <w:bookmarkEnd w:id="39"/>
          </w:p>
        </w:tc>
      </w:tr>
      <w:tr w:rsidR="000E3BBC" w:rsidTr="00842F56">
        <w:trPr>
          <w:trHeight w:val="120"/>
        </w:trPr>
        <w:tc>
          <w:tcPr>
            <w:tcW w:w="870" w:type="dxa"/>
            <w:shd w:val="clear" w:color="auto" w:fill="auto"/>
            <w:tcMar>
              <w:top w:w="100" w:type="dxa"/>
              <w:left w:w="100" w:type="dxa"/>
              <w:bottom w:w="100" w:type="dxa"/>
              <w:right w:w="100" w:type="dxa"/>
            </w:tcMar>
          </w:tcPr>
          <w:p w:rsidR="000E3BBC" w:rsidRDefault="000E3BBC" w:rsidP="00947747">
            <w:pPr>
              <w:widowControl w:val="0"/>
              <w:spacing w:line="240" w:lineRule="auto"/>
              <w:jc w:val="center"/>
            </w:pPr>
            <w:r>
              <w:t>US18</w:t>
            </w:r>
          </w:p>
        </w:tc>
        <w:tc>
          <w:tcPr>
            <w:tcW w:w="2010" w:type="dxa"/>
          </w:tcPr>
          <w:p w:rsidR="000E3BBC" w:rsidRDefault="007F27CC" w:rsidP="00842F56">
            <w:pPr>
              <w:jc w:val="center"/>
              <w:rPr>
                <w:highlight w:val="white"/>
              </w:rPr>
            </w:pPr>
            <w:r>
              <w:rPr>
                <w:highlight w:val="white"/>
              </w:rPr>
              <w:t>Guest view</w:t>
            </w:r>
          </w:p>
        </w:tc>
        <w:bookmarkStart w:id="40" w:name="US_18_title"/>
        <w:tc>
          <w:tcPr>
            <w:tcW w:w="6660" w:type="dxa"/>
            <w:shd w:val="clear" w:color="auto" w:fill="auto"/>
            <w:tcMar>
              <w:top w:w="100" w:type="dxa"/>
              <w:left w:w="100" w:type="dxa"/>
              <w:bottom w:w="100" w:type="dxa"/>
              <w:right w:w="100" w:type="dxa"/>
            </w:tcMar>
          </w:tcPr>
          <w:p w:rsidR="000E3BBC" w:rsidRDefault="00887D38">
            <w:pPr>
              <w:rPr>
                <w:highlight w:val="white"/>
              </w:rPr>
            </w:pPr>
            <w:r>
              <w:rPr>
                <w:highlight w:val="white"/>
              </w:rPr>
              <w:fldChar w:fldCharType="begin"/>
            </w:r>
            <w:r>
              <w:rPr>
                <w:highlight w:val="white"/>
              </w:rPr>
              <w:instrText xml:space="preserve"> DOCPROPERTY  US_18_title  \* MERGEFORMAT </w:instrText>
            </w:r>
            <w:r>
              <w:rPr>
                <w:highlight w:val="white"/>
              </w:rPr>
              <w:fldChar w:fldCharType="separate"/>
            </w:r>
            <w:r w:rsidR="00842F56">
              <w:rPr>
                <w:highlight w:val="white"/>
              </w:rPr>
              <w:t>As a Guest I want to see the main functionalities without an account</w:t>
            </w:r>
            <w:r>
              <w:rPr>
                <w:highlight w:val="white"/>
              </w:rPr>
              <w:fldChar w:fldCharType="end"/>
            </w:r>
            <w:bookmarkEnd w:id="40"/>
          </w:p>
        </w:tc>
      </w:tr>
    </w:tbl>
    <w:p w:rsidR="006D554E" w:rsidRDefault="006D554E"/>
    <w:p w:rsidR="006D554E" w:rsidRDefault="008A4D6D">
      <w:pPr>
        <w:pStyle w:val="Heading2"/>
      </w:pPr>
      <w:bookmarkStart w:id="41" w:name="_Toc504087299"/>
      <w:r>
        <w:t>3.3</w:t>
      </w:r>
      <w:r>
        <w:tab/>
        <w:t>User Story Descriptions</w:t>
      </w:r>
      <w:bookmarkEnd w:id="41"/>
    </w:p>
    <w:p w:rsidR="006D554E" w:rsidRDefault="006D554E"/>
    <w:p w:rsidR="006D554E" w:rsidRDefault="006D554E"/>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US1</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567FA5">
            <w:r>
              <w:rPr>
                <w:highlight w:val="white"/>
              </w:rPr>
              <w:fldChar w:fldCharType="begin"/>
            </w:r>
            <w:r>
              <w:rPr>
                <w:highlight w:val="white"/>
              </w:rPr>
              <w:instrText xml:space="preserve"> DOCPROPERTY  US_1_title  \* MERGEFORMAT </w:instrText>
            </w:r>
            <w:r>
              <w:rPr>
                <w:highlight w:val="white"/>
              </w:rPr>
              <w:fldChar w:fldCharType="separate"/>
            </w:r>
            <w:r w:rsidR="00842F56">
              <w:rPr>
                <w:highlight w:val="white"/>
              </w:rPr>
              <w:t>As a student I want to search for syllabi by name, faculty or country.</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Student wants to search through the syllabuses using </w:t>
            </w:r>
            <w:r w:rsidR="00F41895">
              <w:t>a filter</w:t>
            </w:r>
            <w:r>
              <w:t xml:space="preserve">. </w:t>
            </w:r>
            <w:r w:rsidR="00F41895">
              <w:t>This filter</w:t>
            </w:r>
            <w:r>
              <w:t xml:space="preserve"> can be the subject name, technology or any course related value, for example “Artificial Intelligence”. </w:t>
            </w:r>
            <w:r w:rsidR="00F41895">
              <w:t>Also,</w:t>
            </w:r>
            <w:r>
              <w:t xml:space="preserve"> Student can use a faculty name to refer one University specifically or one country. When User does this, the app should show him a list of the syllabuses according to given criteria.</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1"/>
              </w:numPr>
              <w:spacing w:line="240" w:lineRule="auto"/>
              <w:contextualSpacing/>
            </w:pPr>
            <w:r>
              <w:t>The User can choose the search criteria</w:t>
            </w:r>
          </w:p>
          <w:p w:rsidR="006D554E" w:rsidRDefault="008A4D6D">
            <w:pPr>
              <w:widowControl w:val="0"/>
              <w:numPr>
                <w:ilvl w:val="0"/>
                <w:numId w:val="11"/>
              </w:numPr>
              <w:spacing w:line="240" w:lineRule="auto"/>
              <w:contextualSpacing/>
            </w:pPr>
            <w:r>
              <w:t>The app provides the results according the chosen criteria</w:t>
            </w:r>
          </w:p>
        </w:tc>
      </w:tr>
    </w:tbl>
    <w:p w:rsidR="006D554E" w:rsidRDefault="006D554E"/>
    <w:p w:rsidR="006D554E" w:rsidRDefault="006D554E"/>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US2</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0B33D3">
            <w:fldSimple w:instr=" DOCPROPERTY  US_2_title  \* MERGEFORMAT ">
              <w:r w:rsidR="00842F56">
                <w:t>As a student I want to see syllabi details, so I can see what it contains.</w:t>
              </w:r>
            </w:fldSimple>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7A4FC0">
            <w:pPr>
              <w:widowControl w:val="0"/>
              <w:spacing w:line="240" w:lineRule="auto"/>
            </w:pPr>
            <w:r>
              <w:t>User can see all data that single syllabus provides. Such data if available are: faculty information’s, available courses with details, study level etc.</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8"/>
              </w:numPr>
              <w:spacing w:line="240" w:lineRule="auto"/>
              <w:contextualSpacing/>
            </w:pPr>
            <w:r>
              <w:t xml:space="preserve">User can see </w:t>
            </w:r>
            <w:r w:rsidR="007A4FC0">
              <w:t>more</w:t>
            </w:r>
            <w:r>
              <w:t xml:space="preserve"> </w:t>
            </w:r>
            <w:r w:rsidR="007A4FC0">
              <w:t>details about single syllabus after choosing it.</w:t>
            </w:r>
            <w:r>
              <w:t xml:space="preserve"> </w:t>
            </w:r>
          </w:p>
        </w:tc>
      </w:tr>
    </w:tbl>
    <w:p w:rsidR="006D554E" w:rsidRDefault="006D554E"/>
    <w:p w:rsidR="006D554E" w:rsidRDefault="006D554E"/>
    <w:p w:rsidR="006D554E" w:rsidRDefault="006D554E"/>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US3</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US_3_title  \* MERGEFORMAT </w:instrText>
            </w:r>
            <w:r>
              <w:rPr>
                <w:highlight w:val="white"/>
              </w:rPr>
              <w:fldChar w:fldCharType="separate"/>
            </w:r>
            <w:r w:rsidR="00842F56">
              <w:rPr>
                <w:highlight w:val="white"/>
              </w:rPr>
              <w:t>As a student I want to see details of course so I can see what they offer</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can see details of single course. Details include following if available: course name, belonging syllabus id, belonging faculty name, course short and long description, course tags, comments and ratings from other users and graphic statistics showing </w:t>
            </w:r>
            <w:r w:rsidR="007A4FC0">
              <w:t>course popularity</w:t>
            </w:r>
            <w:r>
              <w:t>.</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3"/>
              </w:numPr>
              <w:spacing w:line="240" w:lineRule="auto"/>
              <w:contextualSpacing/>
            </w:pPr>
            <w:r>
              <w:t xml:space="preserve">User can </w:t>
            </w:r>
            <w:r w:rsidR="007A4FC0">
              <w:t>see details</w:t>
            </w:r>
            <w:r>
              <w:t xml:space="preserve"> of course</w:t>
            </w:r>
          </w:p>
          <w:p w:rsidR="006D554E" w:rsidRDefault="008A4D6D">
            <w:pPr>
              <w:widowControl w:val="0"/>
              <w:numPr>
                <w:ilvl w:val="0"/>
                <w:numId w:val="23"/>
              </w:numPr>
              <w:spacing w:line="240" w:lineRule="auto"/>
              <w:contextualSpacing/>
            </w:pPr>
            <w:r>
              <w:t>User can see comments and ratings from other users</w:t>
            </w:r>
          </w:p>
        </w:tc>
      </w:tr>
    </w:tbl>
    <w:p w:rsidR="006D554E" w:rsidRDefault="006D554E"/>
    <w:p w:rsidR="006D554E" w:rsidRDefault="006D554E"/>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US4</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US_4_title  \* MERGEFORMAT </w:instrText>
            </w:r>
            <w:r>
              <w:rPr>
                <w:highlight w:val="white"/>
              </w:rPr>
              <w:fldChar w:fldCharType="separate"/>
            </w:r>
            <w:r w:rsidR="00842F56">
              <w:rPr>
                <w:highlight w:val="white"/>
              </w:rPr>
              <w:t>As a student I want to see details of faculty, so I can know more about faculty.</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wants to know more about the faculty related with the syllabus. The app must show a short description of the university and a link to the official website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3"/>
              </w:numPr>
              <w:spacing w:line="240" w:lineRule="auto"/>
              <w:contextualSpacing/>
            </w:pPr>
            <w:r>
              <w:t>User can reach the information about the faculty associated to the syllabus</w:t>
            </w:r>
          </w:p>
          <w:p w:rsidR="006D554E" w:rsidRDefault="008A4D6D">
            <w:pPr>
              <w:widowControl w:val="0"/>
              <w:numPr>
                <w:ilvl w:val="0"/>
                <w:numId w:val="23"/>
              </w:numPr>
              <w:spacing w:line="240" w:lineRule="auto"/>
              <w:contextualSpacing/>
            </w:pPr>
            <w:r>
              <w:t>User can go from the syllabus description</w:t>
            </w:r>
          </w:p>
        </w:tc>
      </w:tr>
    </w:tbl>
    <w:p w:rsidR="006D554E" w:rsidRDefault="006D554E"/>
    <w:p w:rsidR="006D554E" w:rsidRDefault="006D554E"/>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US6</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US_6_title  \* MERGEFORMAT </w:instrText>
            </w:r>
            <w:r>
              <w:rPr>
                <w:highlight w:val="white"/>
              </w:rPr>
              <w:fldChar w:fldCharType="separate"/>
            </w:r>
            <w:r w:rsidR="00842F56">
              <w:rPr>
                <w:highlight w:val="white"/>
              </w:rPr>
              <w:t>As a student I want to choose country and faculty I am studying at, so I can choose my own courses for comparison</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choose country and faculty and then he will have a list of available courses o</w:t>
            </w:r>
            <w:r w:rsidR="000B72F9">
              <w:t>f</w:t>
            </w:r>
            <w:r>
              <w:t xml:space="preserve"> that faculty. User can choose courses of interest to be compared with other syllabuses.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choose his faculty and country</w:t>
            </w:r>
          </w:p>
          <w:p w:rsidR="006D554E" w:rsidRDefault="008A4D6D">
            <w:pPr>
              <w:widowControl w:val="0"/>
              <w:numPr>
                <w:ilvl w:val="0"/>
                <w:numId w:val="16"/>
              </w:numPr>
              <w:spacing w:line="240" w:lineRule="auto"/>
              <w:contextualSpacing/>
            </w:pPr>
            <w:r>
              <w:t xml:space="preserve">A list of his </w:t>
            </w:r>
            <w:r w:rsidR="007A4FC0">
              <w:t>subjects</w:t>
            </w:r>
            <w:r>
              <w:t xml:space="preserve"> is showed</w:t>
            </w:r>
          </w:p>
          <w:p w:rsidR="006D554E" w:rsidRDefault="008A4D6D">
            <w:pPr>
              <w:widowControl w:val="0"/>
              <w:numPr>
                <w:ilvl w:val="0"/>
                <w:numId w:val="16"/>
              </w:numPr>
              <w:spacing w:line="240" w:lineRule="auto"/>
              <w:contextualSpacing/>
            </w:pPr>
            <w:r>
              <w:t xml:space="preserve">He can see similar courses </w:t>
            </w:r>
          </w:p>
        </w:tc>
      </w:tr>
    </w:tbl>
    <w:p w:rsidR="006D554E" w:rsidRDefault="006D554E"/>
    <w:p w:rsidR="006D554E" w:rsidRDefault="006D554E"/>
    <w:p w:rsidR="006D554E" w:rsidRDefault="006D554E"/>
    <w:p w:rsidR="006D554E" w:rsidRDefault="006D554E"/>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US_8_title  \* MERGEFORMAT </w:instrText>
            </w:r>
            <w:r>
              <w:rPr>
                <w:highlight w:val="white"/>
              </w:rPr>
              <w:fldChar w:fldCharType="separate"/>
            </w:r>
            <w:r w:rsidR="00842F56">
              <w:rPr>
                <w:highlight w:val="white"/>
              </w:rPr>
              <w:t xml:space="preserve">As a student I want to see which faculties are most </w:t>
            </w:r>
            <w:proofErr w:type="gramStart"/>
            <w:r w:rsidR="00842F56">
              <w:rPr>
                <w:highlight w:val="white"/>
              </w:rPr>
              <w:t>similar to</w:t>
            </w:r>
            <w:proofErr w:type="gramEnd"/>
            <w:r w:rsidR="00842F56">
              <w:rPr>
                <w:highlight w:val="white"/>
              </w:rPr>
              <w:t xml:space="preserve"> my own, so I can see what is my best option</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compare whole faculty syllabus with other faculties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 xml:space="preserve">The User can see his best suggested </w:t>
            </w:r>
            <w:r>
              <w:lastRenderedPageBreak/>
              <w:t>option.</w:t>
            </w:r>
          </w:p>
          <w:p w:rsidR="006D554E" w:rsidRDefault="008A4D6D">
            <w:pPr>
              <w:widowControl w:val="0"/>
              <w:numPr>
                <w:ilvl w:val="0"/>
                <w:numId w:val="16"/>
              </w:numPr>
              <w:spacing w:line="240" w:lineRule="auto"/>
              <w:contextualSpacing/>
            </w:pPr>
            <w:r>
              <w:t>The User can review all the possible suggestions</w:t>
            </w:r>
          </w:p>
        </w:tc>
      </w:tr>
    </w:tbl>
    <w:p w:rsidR="006D554E" w:rsidRDefault="006D554E"/>
    <w:p w:rsidR="006D554E" w:rsidRDefault="006D554E"/>
    <w:p w:rsidR="006D554E" w:rsidRDefault="006D554E"/>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US9</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US_9_title  \* MERGEFORMAT </w:instrText>
            </w:r>
            <w:r>
              <w:rPr>
                <w:highlight w:val="white"/>
              </w:rPr>
              <w:fldChar w:fldCharType="separate"/>
            </w:r>
            <w:r w:rsidR="00842F56">
              <w:rPr>
                <w:highlight w:val="white"/>
              </w:rPr>
              <w:t>As a student I want to see other subjects that are relevant for me</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see suggested courses without need to manually enter courses for comparison. System can suggest data based on other users.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1"/>
              </w:numPr>
              <w:spacing w:line="240" w:lineRule="auto"/>
              <w:contextualSpacing/>
            </w:pPr>
            <w:r>
              <w:t xml:space="preserve">The User can see a list of suggested </w:t>
            </w:r>
            <w:r w:rsidR="007A4FC0">
              <w:t>courses.</w:t>
            </w:r>
          </w:p>
        </w:tc>
      </w:tr>
    </w:tbl>
    <w:p w:rsidR="006D554E" w:rsidRDefault="006D554E"/>
    <w:p w:rsidR="006D554E" w:rsidRDefault="006D554E"/>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US10</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US_10_title  \* MERGEFORMAT </w:instrText>
            </w:r>
            <w:r>
              <w:rPr>
                <w:highlight w:val="white"/>
              </w:rPr>
              <w:fldChar w:fldCharType="separate"/>
            </w:r>
            <w:r w:rsidR="00842F56">
              <w:rPr>
                <w:highlight w:val="white"/>
              </w:rPr>
              <w:t>As a student I want to choose destination country and faculty, so I can compare my courses with them.</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can choose destination country and </w:t>
            </w:r>
            <w:r w:rsidR="007A4FC0">
              <w:t>faculty,</w:t>
            </w:r>
            <w:r>
              <w:t xml:space="preserve"> so he will get compared data based on chosen input.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choose his destination faculty and country which are relevant in comparison</w:t>
            </w:r>
          </w:p>
        </w:tc>
      </w:tr>
    </w:tbl>
    <w:p w:rsidR="006D554E" w:rsidRDefault="006D554E"/>
    <w:p w:rsidR="006D554E" w:rsidRDefault="006D554E"/>
    <w:p w:rsidR="006D554E" w:rsidRDefault="006D554E"/>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US11</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US_11_title  \* MERGEFORMAT </w:instrText>
            </w:r>
            <w:r>
              <w:rPr>
                <w:highlight w:val="white"/>
              </w:rPr>
              <w:fldChar w:fldCharType="separate"/>
            </w:r>
            <w:r w:rsidR="00842F56">
              <w:rPr>
                <w:highlight w:val="white"/>
              </w:rPr>
              <w:t xml:space="preserve">As a student I want to see recommended </w:t>
            </w:r>
            <w:r w:rsidR="00842F56">
              <w:rPr>
                <w:highlight w:val="white"/>
              </w:rPr>
              <w:lastRenderedPageBreak/>
              <w:t>courses, so I can maybe come to know something new</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see courses that system recommend to him. He can use that data in further decisions.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see similar courses</w:t>
            </w:r>
          </w:p>
        </w:tc>
      </w:tr>
    </w:tbl>
    <w:p w:rsidR="006D554E" w:rsidRDefault="006D554E"/>
    <w:p w:rsidR="006D554E" w:rsidRDefault="006D554E"/>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US12</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r>
              <w:rPr>
                <w:highlight w:val="white"/>
              </w:rPr>
              <w:fldChar w:fldCharType="begin"/>
            </w:r>
            <w:r>
              <w:rPr>
                <w:highlight w:val="white"/>
              </w:rPr>
              <w:instrText xml:space="preserve"> DOCPROPERTY  US_12_title  \* MERGEFORMAT </w:instrText>
            </w:r>
            <w:r>
              <w:rPr>
                <w:highlight w:val="white"/>
              </w:rPr>
              <w:fldChar w:fldCharType="separate"/>
            </w:r>
            <w:r w:rsidR="00842F56">
              <w:rPr>
                <w:highlight w:val="white"/>
              </w:rPr>
              <w:t>As a student I want to comment and evaluate a course</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When students have attended a </w:t>
            </w:r>
            <w:r w:rsidR="00BC14E3">
              <w:t>course,</w:t>
            </w:r>
            <w:r>
              <w:t xml:space="preserve"> they can </w:t>
            </w:r>
            <w:r w:rsidR="007A4FC0">
              <w:t>leave comment</w:t>
            </w:r>
            <w:r>
              <w:t xml:space="preserve"> how did it looks like. Also, they can evaluate the course with a ranking system.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add comments to each subject</w:t>
            </w:r>
          </w:p>
          <w:p w:rsidR="006D554E" w:rsidRDefault="008A4D6D">
            <w:pPr>
              <w:widowControl w:val="0"/>
              <w:numPr>
                <w:ilvl w:val="0"/>
                <w:numId w:val="16"/>
              </w:numPr>
              <w:spacing w:line="240" w:lineRule="auto"/>
              <w:contextualSpacing/>
            </w:pPr>
            <w:r>
              <w:t>User can evaluate each subject</w:t>
            </w:r>
          </w:p>
          <w:p w:rsidR="006D554E" w:rsidRDefault="008A4D6D">
            <w:pPr>
              <w:widowControl w:val="0"/>
              <w:numPr>
                <w:ilvl w:val="0"/>
                <w:numId w:val="16"/>
              </w:numPr>
              <w:spacing w:line="240" w:lineRule="auto"/>
              <w:contextualSpacing/>
            </w:pPr>
            <w:r>
              <w:t>App has filters for the comments.</w:t>
            </w:r>
          </w:p>
        </w:tc>
      </w:tr>
    </w:tbl>
    <w:p w:rsidR="006D554E" w:rsidRDefault="006D554E"/>
    <w:p w:rsidR="006D554E" w:rsidRDefault="006D554E"/>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US13</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pPr>
              <w:rPr>
                <w:highlight w:val="white"/>
              </w:rPr>
            </w:pPr>
            <w:r>
              <w:rPr>
                <w:highlight w:val="white"/>
              </w:rPr>
              <w:fldChar w:fldCharType="begin"/>
            </w:r>
            <w:r>
              <w:rPr>
                <w:highlight w:val="white"/>
              </w:rPr>
              <w:instrText xml:space="preserve"> DOCPROPERTY  US_13_title  \* MERGEFORMAT </w:instrText>
            </w:r>
            <w:r>
              <w:rPr>
                <w:highlight w:val="white"/>
              </w:rPr>
              <w:fldChar w:fldCharType="separate"/>
            </w:r>
            <w:r w:rsidR="00842F56">
              <w:rPr>
                <w:highlight w:val="white"/>
              </w:rPr>
              <w:t xml:space="preserve">As a student I want to share a </w:t>
            </w:r>
            <w:r w:rsidR="00C8554C">
              <w:rPr>
                <w:highlight w:val="white"/>
              </w:rPr>
              <w:t>course</w:t>
            </w:r>
            <w:r w:rsidR="00842F56">
              <w:rPr>
                <w:highlight w:val="white"/>
              </w:rPr>
              <w:t xml:space="preserve"> in social media so others can see it</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share with others syllabus with other users on other social networks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6"/>
              </w:numPr>
              <w:spacing w:line="240" w:lineRule="auto"/>
              <w:contextualSpacing/>
            </w:pPr>
            <w:r>
              <w:t>User can share syllabus</w:t>
            </w:r>
          </w:p>
        </w:tc>
      </w:tr>
    </w:tbl>
    <w:p w:rsidR="006D554E" w:rsidRDefault="006D554E">
      <w:pPr>
        <w:rPr>
          <w:highlight w:val="white"/>
        </w:rPr>
      </w:pPr>
    </w:p>
    <w:p w:rsidR="006D554E" w:rsidRDefault="006D554E"/>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US14</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3732BA">
            <w:pPr>
              <w:rPr>
                <w:highlight w:val="white"/>
              </w:rPr>
            </w:pPr>
            <w:r>
              <w:rPr>
                <w:highlight w:val="white"/>
              </w:rPr>
              <w:fldChar w:fldCharType="begin"/>
            </w:r>
            <w:r>
              <w:rPr>
                <w:highlight w:val="white"/>
              </w:rPr>
              <w:instrText xml:space="preserve"> DOCPROPERTY  US_14_title  \* MERGEFORMAT </w:instrText>
            </w:r>
            <w:r>
              <w:rPr>
                <w:highlight w:val="white"/>
              </w:rPr>
              <w:fldChar w:fldCharType="separate"/>
            </w:r>
            <w:r w:rsidR="00842F56">
              <w:rPr>
                <w:highlight w:val="white"/>
              </w:rPr>
              <w:t xml:space="preserve">As a </w:t>
            </w:r>
            <w:r w:rsidR="000B33D3">
              <w:rPr>
                <w:highlight w:val="white"/>
              </w:rPr>
              <w:t xml:space="preserve">Admin </w:t>
            </w:r>
            <w:r w:rsidR="00842F56">
              <w:rPr>
                <w:highlight w:val="white"/>
              </w:rPr>
              <w:t>I want to have option to add new syllabi to the database so that database can expand</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0B33D3">
            <w:pPr>
              <w:widowControl w:val="0"/>
              <w:spacing w:line="240" w:lineRule="auto"/>
            </w:pPr>
            <w:r>
              <w:rPr>
                <w:highlight w:val="white"/>
              </w:rPr>
              <w:t xml:space="preserve">Admin </w:t>
            </w:r>
            <w:r w:rsidR="008A4D6D">
              <w:t>will have option to contribute to database with his version of syllabus.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0B33D3">
            <w:pPr>
              <w:widowControl w:val="0"/>
              <w:numPr>
                <w:ilvl w:val="0"/>
                <w:numId w:val="16"/>
              </w:numPr>
              <w:spacing w:line="240" w:lineRule="auto"/>
              <w:contextualSpacing/>
            </w:pPr>
            <w:r>
              <w:rPr>
                <w:highlight w:val="white"/>
              </w:rPr>
              <w:t xml:space="preserve">Admin </w:t>
            </w:r>
            <w:r w:rsidR="008A4D6D">
              <w:t>can submit a form to create a new syllabus.</w:t>
            </w:r>
          </w:p>
          <w:p w:rsidR="006D554E" w:rsidRDefault="000B33D3">
            <w:pPr>
              <w:widowControl w:val="0"/>
              <w:numPr>
                <w:ilvl w:val="0"/>
                <w:numId w:val="16"/>
              </w:numPr>
              <w:spacing w:line="240" w:lineRule="auto"/>
              <w:contextualSpacing/>
            </w:pPr>
            <w:r>
              <w:rPr>
                <w:highlight w:val="white"/>
              </w:rPr>
              <w:t xml:space="preserve">Admin </w:t>
            </w:r>
            <w:r w:rsidR="008A4D6D">
              <w:t>can send a syllabus with a specific format to the system.</w:t>
            </w:r>
          </w:p>
        </w:tc>
      </w:tr>
    </w:tbl>
    <w:p w:rsidR="006D554E" w:rsidRDefault="006D554E"/>
    <w:p w:rsidR="006D554E" w:rsidRDefault="006D554E"/>
    <w:p w:rsidR="006D554E" w:rsidRDefault="006D554E"/>
    <w:p w:rsidR="006D554E" w:rsidRDefault="006D554E"/>
    <w:p w:rsidR="006D554E" w:rsidRDefault="006D554E"/>
    <w:p w:rsidR="006D554E" w:rsidRDefault="006D554E"/>
    <w:p w:rsidR="006D554E" w:rsidRDefault="006D554E"/>
    <w:p w:rsidR="006D554E" w:rsidRDefault="006D554E"/>
    <w:p w:rsidR="006D554E" w:rsidRDefault="006D554E"/>
    <w:p w:rsidR="006D554E" w:rsidRDefault="006D554E"/>
    <w:p w:rsidR="006D554E" w:rsidRDefault="006D554E"/>
    <w:p w:rsidR="006D554E" w:rsidRDefault="006D554E"/>
    <w:p w:rsidR="006D554E" w:rsidRDefault="006D554E"/>
    <w:tbl>
      <w:tblPr>
        <w:tblStyle w:val="a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 ID</w:t>
            </w:r>
          </w:p>
        </w:tc>
        <w:tc>
          <w:tcPr>
            <w:tcW w:w="4680" w:type="dxa"/>
            <w:shd w:val="clear" w:color="auto" w:fill="auto"/>
            <w:tcMar>
              <w:top w:w="100" w:type="dxa"/>
              <w:left w:w="100" w:type="dxa"/>
              <w:bottom w:w="100" w:type="dxa"/>
              <w:right w:w="100" w:type="dxa"/>
            </w:tcMar>
          </w:tcPr>
          <w:p w:rsidR="006D554E" w:rsidRDefault="008A4D6D">
            <w:pPr>
              <w:rPr>
                <w:highlight w:val="white"/>
              </w:rPr>
            </w:pPr>
            <w:r>
              <w:rPr>
                <w:highlight w:val="white"/>
              </w:rPr>
              <w:t>US18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Story</w:t>
            </w:r>
          </w:p>
        </w:tc>
        <w:tc>
          <w:tcPr>
            <w:tcW w:w="4680" w:type="dxa"/>
            <w:shd w:val="clear" w:color="auto" w:fill="auto"/>
            <w:tcMar>
              <w:top w:w="100" w:type="dxa"/>
              <w:left w:w="100" w:type="dxa"/>
              <w:bottom w:w="100" w:type="dxa"/>
              <w:right w:w="100" w:type="dxa"/>
            </w:tcMar>
          </w:tcPr>
          <w:p w:rsidR="006D554E" w:rsidRDefault="00A01366">
            <w:r>
              <w:rPr>
                <w:highlight w:val="white"/>
              </w:rPr>
              <w:fldChar w:fldCharType="begin"/>
            </w:r>
            <w:r>
              <w:rPr>
                <w:highlight w:val="white"/>
              </w:rPr>
              <w:instrText xml:space="preserve"> DOCPROPERTY  US_18_title  \* MERGEFORMAT </w:instrText>
            </w:r>
            <w:r>
              <w:rPr>
                <w:highlight w:val="white"/>
              </w:rPr>
              <w:fldChar w:fldCharType="separate"/>
            </w:r>
            <w:r w:rsidR="00842F56">
              <w:rPr>
                <w:highlight w:val="white"/>
              </w:rPr>
              <w:t>As a Guest I want to see the main functionalities without an account</w:t>
            </w:r>
            <w:r>
              <w:rPr>
                <w:highlight w:val="white"/>
              </w:rPr>
              <w:fldChar w:fldCharType="end"/>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Source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Team</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Detailed Description</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A guest doesn't need to have an account. </w:t>
            </w:r>
            <w:r w:rsidR="007A4FC0">
              <w:t>However,</w:t>
            </w:r>
            <w:r>
              <w:t xml:space="preserve"> he must be able to see statistics using the analyzer and do the simple </w:t>
            </w:r>
            <w:r w:rsidR="007A4FC0">
              <w:t>searching’s</w:t>
            </w:r>
            <w:r>
              <w:t xml:space="preserve"> using the syllabi explorer.</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Validation Criteria</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
              </w:numPr>
              <w:spacing w:line="240" w:lineRule="auto"/>
              <w:contextualSpacing/>
            </w:pPr>
            <w:r>
              <w:t xml:space="preserve">The main functionalities must be available for the guest without </w:t>
            </w:r>
            <w:r w:rsidR="00702030">
              <w:t>the</w:t>
            </w:r>
            <w:r>
              <w:t xml:space="preserve"> need of creating account</w:t>
            </w:r>
          </w:p>
        </w:tc>
      </w:tr>
    </w:tbl>
    <w:p w:rsidR="006D554E" w:rsidRDefault="006D554E"/>
    <w:p w:rsidR="006D554E" w:rsidRDefault="006D554E"/>
    <w:p w:rsidR="006D554E" w:rsidRDefault="006D554E"/>
    <w:p w:rsidR="006D554E" w:rsidRDefault="008A4D6D">
      <w:pPr>
        <w:pStyle w:val="Heading2"/>
      </w:pPr>
      <w:bookmarkStart w:id="42" w:name="_Toc504087300"/>
      <w:r>
        <w:t>3.4</w:t>
      </w:r>
      <w:r>
        <w:tab/>
        <w:t>Use Cases Diagram</w:t>
      </w:r>
      <w:bookmarkEnd w:id="42"/>
      <w:r>
        <w:t xml:space="preserve"> </w:t>
      </w:r>
    </w:p>
    <w:p w:rsidR="006D554E" w:rsidRDefault="006D554E"/>
    <w:p w:rsidR="006D554E" w:rsidRDefault="008A4D6D">
      <w:r>
        <w:rPr>
          <w:noProof/>
        </w:rPr>
        <w:drawing>
          <wp:inline distT="114300" distB="114300" distL="114300" distR="114300">
            <wp:extent cx="6231194" cy="2786063"/>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6231194" cy="2786063"/>
                    </a:xfrm>
                    <a:prstGeom prst="rect">
                      <a:avLst/>
                    </a:prstGeom>
                    <a:ln/>
                  </pic:spPr>
                </pic:pic>
              </a:graphicData>
            </a:graphic>
          </wp:inline>
        </w:drawing>
      </w:r>
    </w:p>
    <w:p w:rsidR="006D554E" w:rsidRDefault="008A4D6D">
      <w:pPr>
        <w:pStyle w:val="Heading2"/>
      </w:pPr>
      <w:bookmarkStart w:id="43" w:name="_Toc504087301"/>
      <w:r>
        <w:t>3.5</w:t>
      </w:r>
      <w:r>
        <w:tab/>
        <w:t>Use Cases Descriptions</w:t>
      </w:r>
      <w:bookmarkEnd w:id="43"/>
    </w:p>
    <w:p w:rsidR="006D554E" w:rsidRDefault="006D554E"/>
    <w:tbl>
      <w:tblPr>
        <w:tblStyle w:val="a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Search for syllabus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r w:rsidR="007A4FC0">
              <w:t>1, US</w:t>
            </w:r>
            <w:r>
              <w:t>18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 Guest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is in the app home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4"/>
              </w:numPr>
              <w:spacing w:line="240" w:lineRule="auto"/>
              <w:contextualSpacing/>
            </w:pPr>
            <w:r>
              <w:t xml:space="preserve">User writes in the search engine </w:t>
            </w:r>
            <w:r w:rsidR="007A4FC0">
              <w:t>search criteria</w:t>
            </w:r>
            <w:r>
              <w:t xml:space="preserve"> as name, country, faculty and click in go.</w:t>
            </w:r>
          </w:p>
          <w:p w:rsidR="006D554E" w:rsidRDefault="008A4D6D">
            <w:pPr>
              <w:widowControl w:val="0"/>
              <w:numPr>
                <w:ilvl w:val="0"/>
                <w:numId w:val="14"/>
              </w:numPr>
              <w:spacing w:line="240" w:lineRule="auto"/>
              <w:contextualSpacing/>
            </w:pPr>
            <w:r>
              <w:t>System performs a query in the database according the criteria.</w:t>
            </w:r>
          </w:p>
          <w:p w:rsidR="006D554E" w:rsidRDefault="008A4D6D">
            <w:pPr>
              <w:widowControl w:val="0"/>
              <w:numPr>
                <w:ilvl w:val="0"/>
                <w:numId w:val="14"/>
              </w:numPr>
              <w:spacing w:line="240" w:lineRule="auto"/>
              <w:contextualSpacing/>
            </w:pPr>
            <w:r>
              <w:t>System shows to User in the interface the results found with a list of syllabi.</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navigate across results</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System did not find results: Show to User the problem and come back to home.</w:t>
            </w:r>
          </w:p>
          <w:p w:rsidR="006D554E" w:rsidRDefault="008A4D6D">
            <w:pPr>
              <w:widowControl w:val="0"/>
              <w:spacing w:line="240" w:lineRule="auto"/>
            </w:pPr>
            <w:r>
              <w:t xml:space="preserve">User wrote </w:t>
            </w:r>
            <w:proofErr w:type="gramStart"/>
            <w:r>
              <w:t>a</w:t>
            </w:r>
            <w:proofErr w:type="gramEnd"/>
            <w:r>
              <w:t xml:space="preserve"> indecipherable word: Show to User the problem and come back to home.</w:t>
            </w:r>
          </w:p>
        </w:tc>
      </w:tr>
    </w:tbl>
    <w:p w:rsidR="006D554E" w:rsidRDefault="006D554E"/>
    <w:p w:rsidR="006D554E" w:rsidRDefault="006D554E"/>
    <w:tbl>
      <w:tblPr>
        <w:tblStyle w:val="a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See more details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r w:rsidR="007A4FC0">
              <w:t>2, US3, US4, US</w:t>
            </w:r>
            <w:r>
              <w:t>18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 Guest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has done a search</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3"/>
              </w:numPr>
              <w:spacing w:line="240" w:lineRule="auto"/>
              <w:contextualSpacing/>
            </w:pPr>
            <w:r>
              <w:t>User selects a syllabus</w:t>
            </w:r>
          </w:p>
          <w:p w:rsidR="006D554E" w:rsidRDefault="008A4D6D">
            <w:pPr>
              <w:widowControl w:val="0"/>
              <w:numPr>
                <w:ilvl w:val="0"/>
                <w:numId w:val="3"/>
              </w:numPr>
              <w:spacing w:line="240" w:lineRule="auto"/>
              <w:contextualSpacing/>
            </w:pPr>
            <w:r>
              <w:t>System shows to User a completed description of the syllables</w:t>
            </w:r>
          </w:p>
          <w:p w:rsidR="006D554E" w:rsidRDefault="008A4D6D" w:rsidP="00F35638">
            <w:pPr>
              <w:widowControl w:val="0"/>
              <w:numPr>
                <w:ilvl w:val="0"/>
                <w:numId w:val="3"/>
              </w:numPr>
              <w:spacing w:line="240" w:lineRule="auto"/>
              <w:contextualSpacing/>
            </w:pPr>
            <w:r>
              <w:t>System shows to User the faculty associated and a link to his website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see details</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7A4FC0">
            <w:pPr>
              <w:widowControl w:val="0"/>
              <w:spacing w:line="240" w:lineRule="auto"/>
            </w:pPr>
            <w:r>
              <w:t>A syllable</w:t>
            </w:r>
            <w:r w:rsidR="008A4D6D">
              <w:t xml:space="preserve"> does not have one detail, for example the name of faculty: System sends a message to administrator informing about the error.</w:t>
            </w:r>
          </w:p>
        </w:tc>
      </w:tr>
    </w:tbl>
    <w:p w:rsidR="006D554E" w:rsidRDefault="006D554E"/>
    <w:p w:rsidR="006D554E" w:rsidRDefault="006D554E"/>
    <w:tbl>
      <w:tblPr>
        <w:tblStyle w:val="a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Compare Syllabi</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7A4FC0">
            <w:pPr>
              <w:widowControl w:val="0"/>
              <w:spacing w:line="240" w:lineRule="auto"/>
            </w:pPr>
            <w:r>
              <w:t xml:space="preserve"> US</w:t>
            </w:r>
            <w:r w:rsidR="008A4D6D">
              <w:t>6</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is already </w:t>
            </w:r>
            <w:r w:rsidR="00BC14E3">
              <w:t>registered</w:t>
            </w:r>
            <w:r>
              <w:t>, User is in the comparator interface.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7"/>
              </w:numPr>
              <w:spacing w:line="240" w:lineRule="auto"/>
              <w:contextualSpacing/>
            </w:pPr>
            <w:r>
              <w:t>User submits his faculty and course</w:t>
            </w:r>
          </w:p>
          <w:p w:rsidR="006D554E" w:rsidRDefault="008A4D6D">
            <w:pPr>
              <w:widowControl w:val="0"/>
              <w:numPr>
                <w:ilvl w:val="0"/>
                <w:numId w:val="17"/>
              </w:numPr>
              <w:spacing w:line="240" w:lineRule="auto"/>
              <w:contextualSpacing/>
            </w:pPr>
            <w:r>
              <w:t>User selects his subjects</w:t>
            </w:r>
          </w:p>
          <w:p w:rsidR="006D554E" w:rsidRDefault="008A4D6D">
            <w:pPr>
              <w:widowControl w:val="0"/>
              <w:numPr>
                <w:ilvl w:val="0"/>
                <w:numId w:val="17"/>
              </w:numPr>
              <w:spacing w:line="240" w:lineRule="auto"/>
              <w:contextualSpacing/>
            </w:pPr>
            <w:r>
              <w:t>User select the type of comparison: General or one to one.</w:t>
            </w:r>
          </w:p>
          <w:p w:rsidR="006D554E" w:rsidRDefault="008A4D6D">
            <w:pPr>
              <w:widowControl w:val="0"/>
              <w:numPr>
                <w:ilvl w:val="0"/>
                <w:numId w:val="17"/>
              </w:numPr>
              <w:spacing w:line="240" w:lineRule="auto"/>
              <w:contextualSpacing/>
            </w:pPr>
            <w:r>
              <w:t>User select a destin</w:t>
            </w:r>
            <w:r w:rsidR="00BC14E3">
              <w:t>ation</w:t>
            </w:r>
            <w:r>
              <w:t xml:space="preserve"> university or faculty (Optional)</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System must know if it´s a general </w:t>
            </w:r>
            <w:r>
              <w:lastRenderedPageBreak/>
              <w:t>comparison or directed.</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The faculty is not in the database: It´s </w:t>
            </w:r>
            <w:r w:rsidR="00DF4FF3">
              <w:t>registered</w:t>
            </w:r>
            <w:r>
              <w:t xml:space="preserve"> and the User must write his syllabi subjects manually or sends to administration the descriptions files.</w:t>
            </w:r>
          </w:p>
          <w:p w:rsidR="006D554E" w:rsidRDefault="008A4D6D">
            <w:pPr>
              <w:widowControl w:val="0"/>
              <w:spacing w:line="240" w:lineRule="auto"/>
            </w:pPr>
            <w:r>
              <w:t>The User does not select a destin</w:t>
            </w:r>
            <w:r w:rsidR="00DF4FF3">
              <w:t>ation</w:t>
            </w:r>
            <w:r>
              <w:t xml:space="preserve"> faculty: The system does a general comparison</w:t>
            </w:r>
          </w:p>
        </w:tc>
      </w:tr>
    </w:tbl>
    <w:p w:rsidR="006D554E" w:rsidRDefault="006D554E"/>
    <w:p w:rsidR="006D554E" w:rsidRDefault="006D554E"/>
    <w:tbl>
      <w:tblPr>
        <w:tblStyle w:val="af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Compare Syllabi: General comparison</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7A4FC0">
            <w:pPr>
              <w:widowControl w:val="0"/>
              <w:spacing w:line="240" w:lineRule="auto"/>
            </w:pPr>
            <w:r>
              <w:t xml:space="preserve"> US</w:t>
            </w:r>
            <w:r w:rsidR="007B7D3C">
              <w:t>8, US</w:t>
            </w:r>
            <w:r w:rsidR="008A4D6D">
              <w:t>9</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already has submitted his subjects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18"/>
              </w:numPr>
              <w:spacing w:line="240" w:lineRule="auto"/>
              <w:contextualSpacing/>
            </w:pPr>
            <w:r>
              <w:t>User adds country or city preference.</w:t>
            </w:r>
          </w:p>
          <w:p w:rsidR="006D554E" w:rsidRDefault="008A4D6D">
            <w:pPr>
              <w:widowControl w:val="0"/>
              <w:numPr>
                <w:ilvl w:val="0"/>
                <w:numId w:val="18"/>
              </w:numPr>
              <w:spacing w:line="240" w:lineRule="auto"/>
              <w:contextualSpacing/>
            </w:pPr>
            <w:r>
              <w:t>System performs the comparison algorithm with all the syllabi in the database and according to the filters</w:t>
            </w:r>
          </w:p>
          <w:p w:rsidR="006D554E" w:rsidRDefault="008A4D6D">
            <w:pPr>
              <w:widowControl w:val="0"/>
              <w:numPr>
                <w:ilvl w:val="0"/>
                <w:numId w:val="18"/>
              </w:numPr>
              <w:spacing w:line="240" w:lineRule="auto"/>
              <w:contextualSpacing/>
            </w:pPr>
            <w:r>
              <w:t>System shows to User the most similar faculties to home.</w:t>
            </w:r>
          </w:p>
          <w:p w:rsidR="006D554E" w:rsidRDefault="008A4D6D">
            <w:pPr>
              <w:widowControl w:val="0"/>
              <w:numPr>
                <w:ilvl w:val="0"/>
                <w:numId w:val="18"/>
              </w:numPr>
              <w:spacing w:line="240" w:lineRule="auto"/>
              <w:contextualSpacing/>
            </w:pPr>
            <w:r>
              <w:t xml:space="preserve">System shows to User the most </w:t>
            </w:r>
            <w:r w:rsidR="007A4FC0">
              <w:t>important</w:t>
            </w:r>
            <w:r>
              <w:t xml:space="preserve"> or better ranked syllabi corresponding his subjects.</w:t>
            </w:r>
          </w:p>
          <w:p w:rsidR="006D554E" w:rsidRDefault="008A4D6D">
            <w:pPr>
              <w:widowControl w:val="0"/>
              <w:numPr>
                <w:ilvl w:val="0"/>
                <w:numId w:val="18"/>
              </w:numPr>
              <w:spacing w:line="240" w:lineRule="auto"/>
              <w:contextualSpacing/>
            </w:pPr>
            <w:r>
              <w:t>System shows subjects suggested according the student profile.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can see all the possible comparisons</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A subject does not have a possible equivalent: Systems shows to User the error.</w:t>
            </w:r>
          </w:p>
        </w:tc>
      </w:tr>
    </w:tbl>
    <w:p w:rsidR="006D554E" w:rsidRDefault="006D554E"/>
    <w:p w:rsidR="006D554E" w:rsidRDefault="006D554E">
      <w:pPr>
        <w:widowControl w:val="0"/>
        <w:spacing w:line="240" w:lineRule="auto"/>
        <w:rPr>
          <w:color w:val="FF0000"/>
        </w:rPr>
      </w:pPr>
    </w:p>
    <w:p w:rsidR="006D554E" w:rsidRDefault="006D554E"/>
    <w:tbl>
      <w:tblPr>
        <w:tblStyle w:val="af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Compare Syllabi: One to one comparison</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r w:rsidR="007A4FC0">
              <w:t>10, US</w:t>
            </w:r>
            <w:r>
              <w:t>11</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w:t>
            </w:r>
          </w:p>
        </w:tc>
      </w:tr>
      <w:tr w:rsidR="006D554E">
        <w:tc>
          <w:tcPr>
            <w:tcW w:w="4680" w:type="dxa"/>
            <w:shd w:val="clear" w:color="auto" w:fill="auto"/>
            <w:tcMar>
              <w:top w:w="100" w:type="dxa"/>
              <w:left w:w="100" w:type="dxa"/>
              <w:bottom w:w="100" w:type="dxa"/>
              <w:right w:w="100" w:type="dxa"/>
            </w:tcMar>
          </w:tcPr>
          <w:p w:rsidR="006D554E" w:rsidRDefault="007A4FC0">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already has submitted his subjects, User already has submitted the </w:t>
            </w:r>
            <w:r w:rsidR="007A4FC0">
              <w:t>destiny</w:t>
            </w:r>
            <w:r>
              <w:t xml:space="preserve"> faculty and </w:t>
            </w:r>
            <w:r>
              <w:lastRenderedPageBreak/>
              <w:t>course.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lastRenderedPageBreak/>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
              </w:numPr>
              <w:spacing w:line="240" w:lineRule="auto"/>
              <w:contextualSpacing/>
            </w:pPr>
            <w:r>
              <w:t xml:space="preserve">System shows to User the syllabi of the </w:t>
            </w:r>
            <w:r w:rsidR="007A4FC0">
              <w:t>destiny</w:t>
            </w:r>
            <w:r>
              <w:t xml:space="preserve"> faculty.</w:t>
            </w:r>
          </w:p>
          <w:p w:rsidR="006D554E" w:rsidRDefault="008A4D6D">
            <w:pPr>
              <w:widowControl w:val="0"/>
              <w:numPr>
                <w:ilvl w:val="0"/>
                <w:numId w:val="2"/>
              </w:numPr>
              <w:spacing w:line="240" w:lineRule="auto"/>
              <w:contextualSpacing/>
            </w:pPr>
            <w:r>
              <w:t xml:space="preserve">System shows to User which are the similar subjects between both and which ones are </w:t>
            </w:r>
            <w:r w:rsidR="007A4FC0">
              <w:t>different</w:t>
            </w:r>
            <w:r>
              <w:t>.</w:t>
            </w:r>
          </w:p>
          <w:p w:rsidR="006D554E" w:rsidRDefault="008A4D6D">
            <w:pPr>
              <w:widowControl w:val="0"/>
              <w:numPr>
                <w:ilvl w:val="0"/>
                <w:numId w:val="2"/>
              </w:numPr>
              <w:spacing w:line="240" w:lineRule="auto"/>
              <w:contextualSpacing/>
            </w:pPr>
            <w:r>
              <w:t>System shows a percent of similarity</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can </w:t>
            </w:r>
            <w:proofErr w:type="gramStart"/>
            <w:r>
              <w:t>knows</w:t>
            </w:r>
            <w:proofErr w:type="gramEnd"/>
            <w:r>
              <w:t xml:space="preserve"> if the two syllabuses are different or no. User can navigate across the syllabus and know more about the faculties</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wants to change the destin</w:t>
            </w:r>
            <w:r w:rsidR="009529A1">
              <w:t>ation</w:t>
            </w:r>
            <w:r>
              <w:t xml:space="preserve"> faculty: The system provides it in the same interface</w:t>
            </w:r>
          </w:p>
        </w:tc>
      </w:tr>
    </w:tbl>
    <w:p w:rsidR="006D554E" w:rsidRDefault="006D554E"/>
    <w:p w:rsidR="006D554E" w:rsidRDefault="006D554E">
      <w:pPr>
        <w:widowControl w:val="0"/>
        <w:spacing w:line="240" w:lineRule="auto"/>
        <w:rPr>
          <w:color w:val="FF0000"/>
        </w:rPr>
      </w:pPr>
    </w:p>
    <w:p w:rsidR="006D554E" w:rsidRDefault="006D554E"/>
    <w:tbl>
      <w:tblPr>
        <w:tblStyle w:val="a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Comment course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w:t>
            </w:r>
            <w:proofErr w:type="gramStart"/>
            <w:r>
              <w:t>12,US</w:t>
            </w:r>
            <w:proofErr w:type="gramEnd"/>
            <w:r>
              <w:t>13</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Student</w:t>
            </w:r>
          </w:p>
        </w:tc>
      </w:tr>
      <w:tr w:rsidR="006D554E">
        <w:tc>
          <w:tcPr>
            <w:tcW w:w="4680" w:type="dxa"/>
            <w:shd w:val="clear" w:color="auto" w:fill="auto"/>
            <w:tcMar>
              <w:top w:w="100" w:type="dxa"/>
              <w:left w:w="100" w:type="dxa"/>
              <w:bottom w:w="100" w:type="dxa"/>
              <w:right w:w="100" w:type="dxa"/>
            </w:tcMar>
          </w:tcPr>
          <w:p w:rsidR="006D554E" w:rsidRDefault="007B7D3C">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is looking at course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6"/>
              </w:numPr>
              <w:spacing w:line="240" w:lineRule="auto"/>
              <w:contextualSpacing/>
            </w:pPr>
            <w:r>
              <w:t>User selects add comment</w:t>
            </w:r>
          </w:p>
          <w:p w:rsidR="006D554E" w:rsidRDefault="008A4D6D">
            <w:pPr>
              <w:widowControl w:val="0"/>
              <w:numPr>
                <w:ilvl w:val="0"/>
                <w:numId w:val="6"/>
              </w:numPr>
              <w:spacing w:line="240" w:lineRule="auto"/>
              <w:contextualSpacing/>
            </w:pPr>
            <w:r>
              <w:t>User writes and submits the comment</w:t>
            </w:r>
          </w:p>
          <w:p w:rsidR="006D554E" w:rsidRDefault="008A4D6D">
            <w:pPr>
              <w:widowControl w:val="0"/>
              <w:numPr>
                <w:ilvl w:val="0"/>
                <w:numId w:val="6"/>
              </w:numPr>
              <w:spacing w:line="240" w:lineRule="auto"/>
              <w:contextualSpacing/>
            </w:pPr>
            <w:r>
              <w:t>User rate course</w:t>
            </w:r>
          </w:p>
          <w:p w:rsidR="006D554E" w:rsidRDefault="008A4D6D">
            <w:pPr>
              <w:widowControl w:val="0"/>
              <w:numPr>
                <w:ilvl w:val="0"/>
                <w:numId w:val="6"/>
              </w:numPr>
              <w:spacing w:line="240" w:lineRule="auto"/>
              <w:contextualSpacing/>
            </w:pPr>
            <w:r>
              <w:t>System verify if the comment is entered</w:t>
            </w:r>
          </w:p>
          <w:p w:rsidR="006D554E" w:rsidRDefault="008A4D6D">
            <w:pPr>
              <w:widowControl w:val="0"/>
              <w:numPr>
                <w:ilvl w:val="0"/>
                <w:numId w:val="6"/>
              </w:numPr>
              <w:spacing w:line="240" w:lineRule="auto"/>
              <w:contextualSpacing/>
            </w:pPr>
            <w:r>
              <w:t>System add the comment to the course page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The comment and the rank are added </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The comment is missing: System shows user the error</w:t>
            </w:r>
          </w:p>
        </w:tc>
      </w:tr>
    </w:tbl>
    <w:p w:rsidR="006D554E" w:rsidRDefault="006D554E"/>
    <w:p w:rsidR="006D554E" w:rsidRDefault="006D554E"/>
    <w:tbl>
      <w:tblPr>
        <w:tblStyle w:val="a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Manage syllabi</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US14</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0B33D3">
            <w:pPr>
              <w:widowControl w:val="0"/>
              <w:spacing w:line="240" w:lineRule="auto"/>
            </w:pPr>
            <w:r>
              <w:t>Admin</w:t>
            </w:r>
          </w:p>
        </w:tc>
      </w:tr>
      <w:tr w:rsidR="006D554E">
        <w:tc>
          <w:tcPr>
            <w:tcW w:w="4680" w:type="dxa"/>
            <w:shd w:val="clear" w:color="auto" w:fill="auto"/>
            <w:tcMar>
              <w:top w:w="100" w:type="dxa"/>
              <w:left w:w="100" w:type="dxa"/>
              <w:bottom w:w="100" w:type="dxa"/>
              <w:right w:w="100" w:type="dxa"/>
            </w:tcMar>
          </w:tcPr>
          <w:p w:rsidR="006D554E" w:rsidRDefault="002301AA">
            <w:pPr>
              <w:widowControl w:val="0"/>
              <w:spacing w:line="240" w:lineRule="auto"/>
              <w:rPr>
                <w:b/>
              </w:rPr>
            </w:pPr>
            <w:r>
              <w:rPr>
                <w:b/>
              </w:rPr>
              <w:lastRenderedPageBreak/>
              <w:t>Pre-conditions</w:t>
            </w:r>
          </w:p>
        </w:tc>
        <w:tc>
          <w:tcPr>
            <w:tcW w:w="4680" w:type="dxa"/>
            <w:shd w:val="clear" w:color="auto" w:fill="auto"/>
            <w:tcMar>
              <w:top w:w="100" w:type="dxa"/>
              <w:left w:w="100" w:type="dxa"/>
              <w:bottom w:w="100" w:type="dxa"/>
              <w:right w:w="100" w:type="dxa"/>
            </w:tcMar>
          </w:tcPr>
          <w:p w:rsidR="006D554E" w:rsidRDefault="000B33D3">
            <w:pPr>
              <w:widowControl w:val="0"/>
              <w:spacing w:line="240" w:lineRule="auto"/>
            </w:pPr>
            <w:r>
              <w:t xml:space="preserve">Admin </w:t>
            </w:r>
            <w:r w:rsidR="008A4D6D">
              <w:t>is in the manage section</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1"/>
              </w:numPr>
              <w:spacing w:line="240" w:lineRule="auto"/>
              <w:contextualSpacing/>
            </w:pPr>
            <w:r>
              <w:t xml:space="preserve">System shows to User his subjects </w:t>
            </w:r>
          </w:p>
          <w:p w:rsidR="006D554E" w:rsidRDefault="008A4D6D">
            <w:pPr>
              <w:widowControl w:val="0"/>
              <w:numPr>
                <w:ilvl w:val="0"/>
                <w:numId w:val="21"/>
              </w:numPr>
              <w:spacing w:line="240" w:lineRule="auto"/>
              <w:contextualSpacing/>
            </w:pPr>
            <w:r>
              <w:t>User selects an action: Delete, upgrade or add a subject.</w:t>
            </w:r>
          </w:p>
          <w:p w:rsidR="006D554E" w:rsidRDefault="008A4D6D">
            <w:pPr>
              <w:widowControl w:val="0"/>
              <w:numPr>
                <w:ilvl w:val="0"/>
                <w:numId w:val="21"/>
              </w:numPr>
              <w:spacing w:line="240" w:lineRule="auto"/>
              <w:contextualSpacing/>
            </w:pPr>
            <w:r>
              <w:t>In the case of add and upgrade the system shows to User a form to fill out.</w:t>
            </w:r>
          </w:p>
          <w:p w:rsidR="006D554E" w:rsidRDefault="008A4D6D">
            <w:pPr>
              <w:widowControl w:val="0"/>
              <w:numPr>
                <w:ilvl w:val="0"/>
                <w:numId w:val="21"/>
              </w:numPr>
              <w:spacing w:line="240" w:lineRule="auto"/>
              <w:contextualSpacing/>
            </w:pPr>
            <w:r>
              <w:t>User fills out the form and submit the new syllables</w:t>
            </w:r>
          </w:p>
          <w:p w:rsidR="006D554E" w:rsidRDefault="008A4D6D">
            <w:pPr>
              <w:widowControl w:val="0"/>
              <w:numPr>
                <w:ilvl w:val="0"/>
                <w:numId w:val="21"/>
              </w:numPr>
              <w:spacing w:line="240" w:lineRule="auto"/>
              <w:contextualSpacing/>
            </w:pPr>
            <w:r>
              <w:t xml:space="preserve">System verifies if all the fields are completed </w:t>
            </w:r>
          </w:p>
          <w:p w:rsidR="006D554E" w:rsidRDefault="008A4D6D">
            <w:pPr>
              <w:widowControl w:val="0"/>
              <w:numPr>
                <w:ilvl w:val="0"/>
                <w:numId w:val="21"/>
              </w:numPr>
              <w:spacing w:line="240" w:lineRule="auto"/>
              <w:contextualSpacing/>
            </w:pPr>
            <w:r>
              <w:t>System add the syllables to the database</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A new Syllabus is added</w:t>
            </w:r>
          </w:p>
        </w:tc>
      </w:tr>
      <w:tr w:rsidR="006D554E">
        <w:trPr>
          <w:trHeight w:val="50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User does not want to submit the form: System shows to user </w:t>
            </w:r>
            <w:proofErr w:type="spellStart"/>
            <w:proofErr w:type="gramStart"/>
            <w:r>
              <w:t>a</w:t>
            </w:r>
            <w:proofErr w:type="spellEnd"/>
            <w:proofErr w:type="gramEnd"/>
            <w:r>
              <w:t xml:space="preserve"> option to upload a file with free format, After, this is analyzed by de the administrator</w:t>
            </w:r>
          </w:p>
        </w:tc>
      </w:tr>
    </w:tbl>
    <w:p w:rsidR="006D554E" w:rsidRDefault="006D554E"/>
    <w:p w:rsidR="006D554E" w:rsidRDefault="006D554E"/>
    <w:p w:rsidR="006D554E" w:rsidRDefault="006D554E"/>
    <w:tbl>
      <w:tblPr>
        <w:tblStyle w:val="a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 case name</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Watch statistics</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User stories related</w:t>
            </w:r>
          </w:p>
        </w:tc>
        <w:tc>
          <w:tcPr>
            <w:tcW w:w="4680" w:type="dxa"/>
            <w:shd w:val="clear" w:color="auto" w:fill="auto"/>
            <w:tcMar>
              <w:top w:w="100" w:type="dxa"/>
              <w:left w:w="100" w:type="dxa"/>
              <w:bottom w:w="100" w:type="dxa"/>
              <w:right w:w="100" w:type="dxa"/>
            </w:tcMar>
          </w:tcPr>
          <w:p w:rsidR="006D554E" w:rsidRDefault="002301AA">
            <w:pPr>
              <w:widowControl w:val="0"/>
              <w:spacing w:line="240" w:lineRule="auto"/>
            </w:pPr>
            <w:r>
              <w:t>US</w:t>
            </w:r>
            <w:r w:rsidR="008A4D6D">
              <w:t>18</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Actor</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w:t>
            </w:r>
          </w:p>
        </w:tc>
      </w:tr>
      <w:tr w:rsidR="006D554E">
        <w:tc>
          <w:tcPr>
            <w:tcW w:w="4680" w:type="dxa"/>
            <w:shd w:val="clear" w:color="auto" w:fill="auto"/>
            <w:tcMar>
              <w:top w:w="100" w:type="dxa"/>
              <w:left w:w="100" w:type="dxa"/>
              <w:bottom w:w="100" w:type="dxa"/>
              <w:right w:w="100" w:type="dxa"/>
            </w:tcMar>
          </w:tcPr>
          <w:p w:rsidR="006D554E" w:rsidRDefault="002301AA">
            <w:pPr>
              <w:widowControl w:val="0"/>
              <w:spacing w:line="240" w:lineRule="auto"/>
              <w:rPr>
                <w:b/>
              </w:rPr>
            </w:pPr>
            <w:r>
              <w:rPr>
                <w:b/>
              </w:rPr>
              <w:t>Pre-conditions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User is in the explorer section</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Flow of events</w:t>
            </w:r>
          </w:p>
        </w:tc>
        <w:tc>
          <w:tcPr>
            <w:tcW w:w="4680" w:type="dxa"/>
            <w:shd w:val="clear" w:color="auto" w:fill="auto"/>
            <w:tcMar>
              <w:top w:w="100" w:type="dxa"/>
              <w:left w:w="100" w:type="dxa"/>
              <w:bottom w:w="100" w:type="dxa"/>
              <w:right w:w="100" w:type="dxa"/>
            </w:tcMar>
          </w:tcPr>
          <w:p w:rsidR="006D554E" w:rsidRDefault="008A4D6D">
            <w:pPr>
              <w:widowControl w:val="0"/>
              <w:numPr>
                <w:ilvl w:val="0"/>
                <w:numId w:val="20"/>
              </w:numPr>
              <w:spacing w:line="240" w:lineRule="auto"/>
              <w:contextualSpacing/>
            </w:pPr>
            <w:r>
              <w:t>User go to explorer page</w:t>
            </w:r>
          </w:p>
          <w:p w:rsidR="006D554E" w:rsidRDefault="008A4D6D">
            <w:pPr>
              <w:widowControl w:val="0"/>
              <w:numPr>
                <w:ilvl w:val="0"/>
                <w:numId w:val="20"/>
              </w:numPr>
              <w:spacing w:line="240" w:lineRule="auto"/>
              <w:contextualSpacing/>
            </w:pPr>
            <w:r>
              <w:t xml:space="preserve">In the page he can see statistics of other </w:t>
            </w:r>
            <w:proofErr w:type="gramStart"/>
            <w:r w:rsidR="00A1435E">
              <w:t>users</w:t>
            </w:r>
            <w:proofErr w:type="gramEnd"/>
            <w:r>
              <w:t xml:space="preserve"> engagement </w:t>
            </w:r>
          </w:p>
        </w:tc>
      </w:tr>
      <w:tr w:rsidR="006D554E">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Post conditions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Reports and summary are shown to User</w:t>
            </w:r>
          </w:p>
        </w:tc>
      </w:tr>
      <w:tr w:rsidR="006D554E">
        <w:trPr>
          <w:trHeight w:val="480"/>
        </w:trPr>
        <w:tc>
          <w:tcPr>
            <w:tcW w:w="4680" w:type="dxa"/>
            <w:shd w:val="clear" w:color="auto" w:fill="auto"/>
            <w:tcMar>
              <w:top w:w="100" w:type="dxa"/>
              <w:left w:w="100" w:type="dxa"/>
              <w:bottom w:w="100" w:type="dxa"/>
              <w:right w:w="100" w:type="dxa"/>
            </w:tcMar>
          </w:tcPr>
          <w:p w:rsidR="006D554E" w:rsidRDefault="008A4D6D">
            <w:pPr>
              <w:widowControl w:val="0"/>
              <w:spacing w:line="240" w:lineRule="auto"/>
              <w:rPr>
                <w:b/>
              </w:rPr>
            </w:pPr>
            <w:r>
              <w:rPr>
                <w:b/>
              </w:rPr>
              <w:t>Exceptions</w:t>
            </w:r>
          </w:p>
        </w:tc>
        <w:tc>
          <w:tcPr>
            <w:tcW w:w="4680" w:type="dxa"/>
            <w:shd w:val="clear" w:color="auto" w:fill="auto"/>
            <w:tcMar>
              <w:top w:w="100" w:type="dxa"/>
              <w:left w:w="100" w:type="dxa"/>
              <w:bottom w:w="100" w:type="dxa"/>
              <w:right w:w="100" w:type="dxa"/>
            </w:tcMar>
          </w:tcPr>
          <w:p w:rsidR="006D554E" w:rsidRDefault="008A4D6D">
            <w:pPr>
              <w:widowControl w:val="0"/>
              <w:spacing w:line="240" w:lineRule="auto"/>
            </w:pPr>
            <w:r>
              <w:t xml:space="preserve">The data for statistics does not exists so graphs </w:t>
            </w:r>
            <w:r w:rsidR="002301AA">
              <w:t>cannot</w:t>
            </w:r>
            <w:r>
              <w:t xml:space="preserve"> be shown.</w:t>
            </w:r>
          </w:p>
        </w:tc>
      </w:tr>
    </w:tbl>
    <w:p w:rsidR="006D554E" w:rsidRDefault="006D554E"/>
    <w:p w:rsidR="006D554E" w:rsidRDefault="006D554E">
      <w:pPr>
        <w:widowControl w:val="0"/>
        <w:spacing w:line="240" w:lineRule="auto"/>
        <w:rPr>
          <w:color w:val="FF0000"/>
        </w:rPr>
      </w:pPr>
    </w:p>
    <w:p w:rsidR="006D554E" w:rsidRDefault="008A4D6D">
      <w:pPr>
        <w:pStyle w:val="Heading1"/>
      </w:pPr>
      <w:bookmarkStart w:id="44" w:name="_Toc504087302"/>
      <w:r>
        <w:lastRenderedPageBreak/>
        <w:t>4</w:t>
      </w:r>
      <w:r>
        <w:tab/>
      </w:r>
      <w:r w:rsidR="002301AA">
        <w:t>NON-FUNCTIONAL</w:t>
      </w:r>
      <w:r>
        <w:t xml:space="preserve"> REQUIREMENTS</w:t>
      </w:r>
      <w:bookmarkEnd w:id="44"/>
    </w:p>
    <w:p w:rsidR="006D554E" w:rsidRDefault="008A4D6D">
      <w:pPr>
        <w:pStyle w:val="Heading2"/>
      </w:pPr>
      <w:bookmarkStart w:id="45" w:name="_Toc504087303"/>
      <w:r>
        <w:t>4.1 Usability and Portability</w:t>
      </w:r>
      <w:bookmarkEnd w:id="45"/>
    </w:p>
    <w:p w:rsidR="006D554E" w:rsidRDefault="008A4D6D">
      <w:pPr>
        <w:numPr>
          <w:ilvl w:val="0"/>
          <w:numId w:val="9"/>
        </w:numPr>
        <w:contextualSpacing/>
        <w:jc w:val="both"/>
      </w:pPr>
      <w:r>
        <w:t>CSyllabus will be a web-based app responsive for desktop and mobile usage. In this way, User can use the app with a different browser from various locations if has internet connection.</w:t>
      </w:r>
    </w:p>
    <w:p w:rsidR="006D554E" w:rsidRDefault="008A4D6D">
      <w:pPr>
        <w:numPr>
          <w:ilvl w:val="0"/>
          <w:numId w:val="9"/>
        </w:numPr>
        <w:contextualSpacing/>
        <w:jc w:val="both"/>
      </w:pPr>
      <w:r>
        <w:t xml:space="preserve">The application must offer </w:t>
      </w:r>
      <w:r w:rsidR="00A70788">
        <w:t>interface following one of popular design guidelines such as material or angular design.</w:t>
      </w:r>
    </w:p>
    <w:p w:rsidR="006D554E" w:rsidRDefault="008A4D6D">
      <w:pPr>
        <w:numPr>
          <w:ilvl w:val="0"/>
          <w:numId w:val="9"/>
        </w:numPr>
        <w:contextualSpacing/>
        <w:jc w:val="both"/>
      </w:pPr>
      <w:r>
        <w:t>The application must be easy to use and understandable. It must not require specific knowledge o</w:t>
      </w:r>
      <w:r w:rsidR="00A70788">
        <w:t>f</w:t>
      </w:r>
      <w:r>
        <w:t xml:space="preserve"> new technologies.</w:t>
      </w:r>
    </w:p>
    <w:p w:rsidR="009E24BC" w:rsidRDefault="008A4D6D" w:rsidP="009E24BC">
      <w:pPr>
        <w:numPr>
          <w:ilvl w:val="0"/>
          <w:numId w:val="9"/>
        </w:numPr>
        <w:contextualSpacing/>
        <w:jc w:val="both"/>
      </w:pPr>
      <w:r>
        <w:t xml:space="preserve">The application must not require more than one hour of training to </w:t>
      </w:r>
      <w:r w:rsidR="00A70788">
        <w:t xml:space="preserve">overcome </w:t>
      </w:r>
      <w:r>
        <w:t>its functionalities</w:t>
      </w:r>
    </w:p>
    <w:p w:rsidR="006D554E" w:rsidRDefault="008A4D6D">
      <w:pPr>
        <w:pStyle w:val="Heading2"/>
      </w:pPr>
      <w:bookmarkStart w:id="46" w:name="_Toc504087304"/>
      <w:r>
        <w:t>4.2 Availability</w:t>
      </w:r>
      <w:bookmarkEnd w:id="46"/>
    </w:p>
    <w:p w:rsidR="006D554E" w:rsidRDefault="008A4D6D">
      <w:r>
        <w:t xml:space="preserve">System will be available through web </w:t>
      </w:r>
      <w:r w:rsidR="00A70788">
        <w:t>application</w:t>
      </w:r>
      <w:r w:rsidR="009E24BC">
        <w:t>.</w:t>
      </w:r>
      <w:r w:rsidR="00A70788">
        <w:t xml:space="preserve"> The system will be available for normal use every single day except in maintenance days that will be shorter than 2 days per occasion.</w:t>
      </w:r>
      <w:r w:rsidR="009E24BC" w:rsidRPr="009E24BC">
        <w:t xml:space="preserve"> </w:t>
      </w:r>
      <w:r w:rsidR="009E24BC">
        <w:t>This requirement should be met by using a server from a server host with a history of good business practice.</w:t>
      </w:r>
    </w:p>
    <w:p w:rsidR="006D554E" w:rsidRDefault="008A4D6D">
      <w:pPr>
        <w:pStyle w:val="Heading2"/>
      </w:pPr>
      <w:bookmarkStart w:id="47" w:name="_Toc504087305"/>
      <w:r>
        <w:t>4.3 Privacy</w:t>
      </w:r>
      <w:bookmarkEnd w:id="47"/>
      <w:r>
        <w:t xml:space="preserve"> </w:t>
      </w:r>
    </w:p>
    <w:p w:rsidR="006D554E" w:rsidRDefault="008A4D6D">
      <w:r>
        <w:t xml:space="preserve">The data used in this project will be publicly visible to all Users except in situations where data owner insist otherwise. The personal data of the user will be publicly visible in user profile except when user manually hide </w:t>
      </w:r>
      <w:r w:rsidR="002301AA">
        <w:t>information’s</w:t>
      </w:r>
      <w:r>
        <w:t>. Syllabuses will be available only with the authorization of the respective faculties or universities.</w:t>
      </w:r>
      <w:r w:rsidR="009E24BC" w:rsidRPr="009E24BC">
        <w:t xml:space="preserve"> </w:t>
      </w:r>
      <w:r w:rsidR="009E24BC">
        <w:t>This requirement should be met by designing user authentication system for restricting permissions to private data.</w:t>
      </w:r>
    </w:p>
    <w:p w:rsidR="006D554E" w:rsidRDefault="008A4D6D" w:rsidP="006274C8">
      <w:pPr>
        <w:pStyle w:val="Heading2"/>
      </w:pPr>
      <w:bookmarkStart w:id="48" w:name="_Toc504087306"/>
      <w:r>
        <w:t>4.4 Performance</w:t>
      </w:r>
      <w:bookmarkEnd w:id="48"/>
    </w:p>
    <w:p w:rsidR="006D554E" w:rsidRDefault="008A4D6D">
      <w:pPr>
        <w:jc w:val="both"/>
        <w:rPr>
          <w:b/>
        </w:rPr>
      </w:pPr>
      <w:r>
        <w:t xml:space="preserve">The System will be scaled according to </w:t>
      </w:r>
      <w:r w:rsidR="00A70788">
        <w:t>user’s</w:t>
      </w:r>
      <w:r>
        <w:t xml:space="preserve"> acquisition</w:t>
      </w:r>
      <w:r w:rsidR="00A70788">
        <w:t xml:space="preserve"> and content growth so that every page loads under 2 seconds</w:t>
      </w:r>
      <w:r w:rsidR="002301AA">
        <w:t>.</w:t>
      </w:r>
      <w:r>
        <w:t xml:space="preserve"> Architecture will be designed </w:t>
      </w:r>
      <w:r w:rsidR="006A1F81">
        <w:t>per latest architectural guidelines</w:t>
      </w:r>
      <w:r>
        <w:t xml:space="preserve">. Since this application will be created in the context of the DSD course, our team will not build or require any dedicated infrastructure for it. </w:t>
      </w:r>
      <w:r w:rsidR="002301AA">
        <w:t>Database will have minimum 2 syllabuses for comparison.</w:t>
      </w:r>
      <w:r w:rsidR="00A70788">
        <w:t xml:space="preserve"> </w:t>
      </w:r>
    </w:p>
    <w:p w:rsidR="006D554E" w:rsidRDefault="006D554E"/>
    <w:p w:rsidR="006D554E" w:rsidRDefault="006D554E">
      <w:bookmarkStart w:id="49" w:name="_q2rhqifhbsv9" w:colFirst="0" w:colLast="0"/>
      <w:bookmarkEnd w:id="49"/>
    </w:p>
    <w:sectPr w:rsidR="006D554E" w:rsidSect="00842F56">
      <w:headerReference w:type="default" r:id="rId13"/>
      <w:footerReference w:type="default" r:id="rId14"/>
      <w:footerReference w:type="first" r:id="rId15"/>
      <w:pgSz w:w="12240" w:h="15840"/>
      <w:pgMar w:top="1440" w:right="1440" w:bottom="1440" w:left="144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6D29" w:rsidRDefault="000F6D29">
      <w:pPr>
        <w:spacing w:line="240" w:lineRule="auto"/>
      </w:pPr>
      <w:r>
        <w:separator/>
      </w:r>
    </w:p>
  </w:endnote>
  <w:endnote w:type="continuationSeparator" w:id="0">
    <w:p w:rsidR="000F6D29" w:rsidRDefault="000F6D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3D3" w:rsidRDefault="000B33D3" w:rsidP="00842F56">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5599576"/>
      <w:docPartObj>
        <w:docPartGallery w:val="Page Numbers (Bottom of Page)"/>
        <w:docPartUnique/>
      </w:docPartObj>
    </w:sdtPr>
    <w:sdtEndPr>
      <w:rPr>
        <w:noProof/>
      </w:rPr>
    </w:sdtEndPr>
    <w:sdtContent>
      <w:p w:rsidR="000B33D3" w:rsidRDefault="000B33D3">
        <w:pPr>
          <w:pStyle w:val="Footer"/>
          <w:jc w:val="right"/>
        </w:pPr>
        <w:r>
          <w:fldChar w:fldCharType="begin"/>
        </w:r>
        <w:r>
          <w:instrText xml:space="preserve"> PAGE   \* MERGEFORMAT </w:instrText>
        </w:r>
        <w:r>
          <w:fldChar w:fldCharType="separate"/>
        </w:r>
        <w:r w:rsidR="00B06061">
          <w:rPr>
            <w:noProof/>
          </w:rPr>
          <w:t>1</w:t>
        </w:r>
        <w:r>
          <w:rPr>
            <w:noProof/>
          </w:rPr>
          <w:fldChar w:fldCharType="end"/>
        </w:r>
      </w:p>
    </w:sdtContent>
  </w:sdt>
  <w:p w:rsidR="000B33D3" w:rsidRDefault="000B33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0583834"/>
      <w:docPartObj>
        <w:docPartGallery w:val="Page Numbers (Bottom of Page)"/>
        <w:docPartUnique/>
      </w:docPartObj>
    </w:sdtPr>
    <w:sdtEndPr>
      <w:rPr>
        <w:noProof/>
      </w:rPr>
    </w:sdtEndPr>
    <w:sdtContent>
      <w:p w:rsidR="000B33D3" w:rsidRDefault="000B33D3">
        <w:pPr>
          <w:pStyle w:val="Footer"/>
          <w:jc w:val="right"/>
        </w:pPr>
        <w:r>
          <w:fldChar w:fldCharType="begin"/>
        </w:r>
        <w:r>
          <w:instrText xml:space="preserve"> PAGE   \* MERGEFORMAT </w:instrText>
        </w:r>
        <w:r>
          <w:fldChar w:fldCharType="separate"/>
        </w:r>
        <w:r w:rsidR="00B06061">
          <w:rPr>
            <w:noProof/>
          </w:rPr>
          <w:t>3</w:t>
        </w:r>
        <w:r>
          <w:rPr>
            <w:noProof/>
          </w:rPr>
          <w:fldChar w:fldCharType="end"/>
        </w:r>
      </w:p>
    </w:sdtContent>
  </w:sdt>
  <w:p w:rsidR="000B33D3" w:rsidRDefault="000B33D3" w:rsidP="00842F56">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4201013"/>
      <w:docPartObj>
        <w:docPartGallery w:val="Page Numbers (Bottom of Page)"/>
        <w:docPartUnique/>
      </w:docPartObj>
    </w:sdtPr>
    <w:sdtEndPr>
      <w:rPr>
        <w:noProof/>
      </w:rPr>
    </w:sdtEndPr>
    <w:sdtContent>
      <w:p w:rsidR="000B33D3" w:rsidRDefault="000B33D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B33D3" w:rsidRDefault="000B3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6D29" w:rsidRDefault="000F6D29">
      <w:pPr>
        <w:spacing w:line="240" w:lineRule="auto"/>
      </w:pPr>
      <w:r>
        <w:separator/>
      </w:r>
    </w:p>
  </w:footnote>
  <w:footnote w:type="continuationSeparator" w:id="0">
    <w:p w:rsidR="000F6D29" w:rsidRDefault="000F6D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3D3" w:rsidRPr="005D3F4D" w:rsidRDefault="000B33D3" w:rsidP="005D3F4D">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p w:rsidR="000B33D3" w:rsidRDefault="000B33D3" w:rsidP="00947747">
    <w:pPr>
      <w:jc w:val="right"/>
    </w:pPr>
    <w:r w:rsidRPr="00B56DA4">
      <w:rPr>
        <w:noProof/>
      </w:rPr>
      <w:drawing>
        <wp:anchor distT="0" distB="0" distL="114300" distR="114300" simplePos="0" relativeHeight="251662336" behindDoc="0" locked="0" layoutInCell="1" allowOverlap="1" wp14:anchorId="453388F6" wp14:editId="651A2E91">
          <wp:simplePos x="0" y="0"/>
          <wp:positionH relativeFrom="column">
            <wp:posOffset>5494020</wp:posOffset>
          </wp:positionH>
          <wp:positionV relativeFrom="paragraph">
            <wp:posOffset>90805</wp:posOffset>
          </wp:positionV>
          <wp:extent cx="601980" cy="595291"/>
          <wp:effectExtent l="0" t="0" r="7620" b="0"/>
          <wp:wrapNone/>
          <wp:docPr id="8" name="Picture 8" descr="https://lh3.googleusercontent.com/Hke1TGpIJ51w9f3NS_AL-_Ve5zpHYhvdXT1hF9ugAdpRVvRhN4tsVmU2asgi75mJPhfdyAUAzpwE4Ovq_D-Aqft1cJRbGczqOiU4DxkIldrbxGE3hqdcOU6BJNaATP4LodnqloGalnLUw7ms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ke1TGpIJ51w9f3NS_AL-_Ve5zpHYhvdXT1hF9ugAdpRVvRhN4tsVmU2asgi75mJPhfdyAUAzpwE4Ovq_D-Aqft1cJRbGczqOiU4DxkIldrbxGE3hqdcOU6BJNaATP4LodnqloGalnLUw7ms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5952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6DA4">
      <w:rPr>
        <w:noProof/>
      </w:rPr>
      <w:drawing>
        <wp:anchor distT="0" distB="0" distL="114300" distR="114300" simplePos="0" relativeHeight="251667456" behindDoc="0" locked="0" layoutInCell="1" allowOverlap="1" wp14:anchorId="204EFA13" wp14:editId="10DC7935">
          <wp:simplePos x="0" y="0"/>
          <wp:positionH relativeFrom="column">
            <wp:posOffset>68580</wp:posOffset>
          </wp:positionH>
          <wp:positionV relativeFrom="paragraph">
            <wp:posOffset>-635</wp:posOffset>
          </wp:positionV>
          <wp:extent cx="426720" cy="769495"/>
          <wp:effectExtent l="0" t="0" r="0" b="0"/>
          <wp:wrapNone/>
          <wp:docPr id="9" name="Picture 9" descr="Description: 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f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6720" cy="769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6DA4">
      <w:rPr>
        <w:noProof/>
      </w:rPr>
      <w:drawing>
        <wp:anchor distT="0" distB="0" distL="114300" distR="114300" simplePos="0" relativeHeight="251672576" behindDoc="0" locked="0" layoutInCell="1" allowOverlap="1" wp14:anchorId="4A5F58E4" wp14:editId="46E20429">
          <wp:simplePos x="0" y="0"/>
          <wp:positionH relativeFrom="column">
            <wp:posOffset>0</wp:posOffset>
          </wp:positionH>
          <wp:positionV relativeFrom="paragraph">
            <wp:posOffset>775970</wp:posOffset>
          </wp:positionV>
          <wp:extent cx="6233795" cy="48894"/>
          <wp:effectExtent l="0" t="0" r="0" b="8890"/>
          <wp:wrapNone/>
          <wp:docPr id="10" name="Picture 10" descr="https://docs.google.com/drawings/d/s9yyl6096pT2-lmw9alLz0w/image?w=612&amp;h=5&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drawings/d/s9yyl6096pT2-lmw9alLz0w/image?w=612&amp;h=5&amp;rev=1&amp;ac=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233795" cy="488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3D3" w:rsidRDefault="000B33D3">
    <w:pPr>
      <w:pStyle w:val="Header"/>
    </w:pPr>
    <w:r>
      <w:rPr>
        <w:noProof/>
      </w:rPr>
      <w:drawing>
        <wp:anchor distT="0" distB="0" distL="114300" distR="114300" simplePos="0" relativeHeight="251646976" behindDoc="0" locked="0" layoutInCell="1" allowOverlap="1" wp14:anchorId="159BF858" wp14:editId="1B930B55">
          <wp:simplePos x="0" y="0"/>
          <wp:positionH relativeFrom="column">
            <wp:posOffset>5494020</wp:posOffset>
          </wp:positionH>
          <wp:positionV relativeFrom="paragraph">
            <wp:posOffset>91440</wp:posOffset>
          </wp:positionV>
          <wp:extent cx="601980" cy="595291"/>
          <wp:effectExtent l="0" t="0" r="7620" b="0"/>
          <wp:wrapNone/>
          <wp:docPr id="11" name="Picture 11" descr="https://lh3.googleusercontent.com/Hke1TGpIJ51w9f3NS_AL-_Ve5zpHYhvdXT1hF9ugAdpRVvRhN4tsVmU2asgi75mJPhfdyAUAzpwE4Ovq_D-Aqft1cJRbGczqOiU4DxkIldrbxGE3hqdcOU6BJNaATP4LodnqloGalnLUw7ms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ke1TGpIJ51w9f3NS_AL-_Ve5zpHYhvdXT1hF9ugAdpRVvRhN4tsVmU2asgi75mJPhfdyAUAzpwE4Ovq_D-Aqft1cJRbGczqOiU4DxkIldrbxGE3hqdcOU6BJNaATP4LodnqloGalnLUw7ms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59529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52096" behindDoc="0" locked="0" layoutInCell="1" allowOverlap="1" wp14:anchorId="263CD434" wp14:editId="06A59FE4">
          <wp:simplePos x="0" y="0"/>
          <wp:positionH relativeFrom="column">
            <wp:posOffset>68580</wp:posOffset>
          </wp:positionH>
          <wp:positionV relativeFrom="paragraph">
            <wp:posOffset>0</wp:posOffset>
          </wp:positionV>
          <wp:extent cx="426720" cy="769495"/>
          <wp:effectExtent l="0" t="0" r="0" b="0"/>
          <wp:wrapNone/>
          <wp:docPr id="12" name="Picture 12" descr="Description: 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f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6720" cy="7694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0" locked="0" layoutInCell="1" allowOverlap="1" wp14:anchorId="1188479A" wp14:editId="342FA754">
          <wp:simplePos x="0" y="0"/>
          <wp:positionH relativeFrom="column">
            <wp:posOffset>0</wp:posOffset>
          </wp:positionH>
          <wp:positionV relativeFrom="paragraph">
            <wp:posOffset>776605</wp:posOffset>
          </wp:positionV>
          <wp:extent cx="6233795" cy="48894"/>
          <wp:effectExtent l="0" t="0" r="0" b="8890"/>
          <wp:wrapNone/>
          <wp:docPr id="13" name="Picture 13" descr="https://docs.google.com/drawings/d/s9yyl6096pT2-lmw9alLz0w/image?w=612&amp;h=5&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drawings/d/s9yyl6096pT2-lmw9alLz0w/image?w=612&amp;h=5&amp;rev=1&amp;ac=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233795" cy="488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3D3" w:rsidRPr="005D3F4D" w:rsidRDefault="000B33D3" w:rsidP="005D3F4D">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tbl>
    <w:tblPr>
      <w:tblW w:w="5000" w:type="pct"/>
      <w:tblCellMar>
        <w:top w:w="15" w:type="dxa"/>
        <w:left w:w="15" w:type="dxa"/>
        <w:bottom w:w="15" w:type="dxa"/>
        <w:right w:w="15" w:type="dxa"/>
      </w:tblCellMar>
      <w:tblLook w:val="04A0" w:firstRow="1" w:lastRow="0" w:firstColumn="1" w:lastColumn="0" w:noHBand="0" w:noVBand="1"/>
    </w:tblPr>
    <w:tblGrid>
      <w:gridCol w:w="7758"/>
      <w:gridCol w:w="1818"/>
    </w:tblGrid>
    <w:tr w:rsidR="000B33D3" w:rsidRPr="005D3F4D" w:rsidTr="00842F56">
      <w:tc>
        <w:tcPr>
          <w:tcW w:w="405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B33D3" w:rsidRPr="005D3F4D" w:rsidRDefault="000B33D3" w:rsidP="005D3F4D">
          <w:pPr>
            <w:pBdr>
              <w:top w:val="none" w:sz="0" w:space="0" w:color="auto"/>
              <w:left w:val="none" w:sz="0" w:space="0" w:color="auto"/>
              <w:bottom w:val="none" w:sz="0" w:space="0" w:color="auto"/>
              <w:right w:val="none" w:sz="0" w:space="0" w:color="auto"/>
              <w:between w:val="none" w:sz="0" w:space="0" w:color="auto"/>
            </w:pBdr>
            <w:spacing w:line="240" w:lineRule="auto"/>
            <w:jc w:val="both"/>
            <w:rPr>
              <w:color w:val="auto"/>
              <w:lang w:val="en-US"/>
            </w:rPr>
          </w:pPr>
          <w:sdt>
            <w:sdtPr>
              <w:rPr>
                <w:sz w:val="20"/>
                <w:szCs w:val="20"/>
                <w:lang w:val="en-US"/>
              </w:rPr>
              <w:alias w:val="Company"/>
              <w:tag w:val=""/>
              <w:id w:val="-526246741"/>
              <w:placeholder>
                <w:docPart w:val="D5AB2F95AE8D450AA1893AEEC3E07026"/>
              </w:placeholder>
              <w:dataBinding w:prefixMappings="xmlns:ns0='http://schemas.openxmlformats.org/officeDocument/2006/extended-properties' " w:xpath="/ns0:Properties[1]/ns0:Company[1]" w:storeItemID="{6668398D-A668-4E3E-A5EB-62B293D839F1}"/>
              <w:text/>
            </w:sdtPr>
            <w:sdtContent>
              <w:r>
                <w:rPr>
                  <w:sz w:val="20"/>
                  <w:szCs w:val="20"/>
                  <w:lang w:val="en-US"/>
                </w:rPr>
                <w:t>CSYLLABUS</w:t>
              </w:r>
            </w:sdtContent>
          </w:sdt>
          <w:r>
            <w:rPr>
              <w:sz w:val="20"/>
              <w:szCs w:val="20"/>
              <w:lang w:val="en-US"/>
            </w:rPr>
            <w:t xml:space="preserve">   </w:t>
          </w:r>
        </w:p>
      </w:tc>
      <w:tc>
        <w:tcPr>
          <w:tcW w:w="94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B33D3" w:rsidRPr="001B7DB0" w:rsidRDefault="000B33D3" w:rsidP="001B7DB0">
          <w:pPr>
            <w:rPr>
              <w:sz w:val="20"/>
              <w:szCs w:val="20"/>
            </w:rPr>
          </w:pPr>
          <w:r w:rsidRPr="005D3F4D">
            <w:rPr>
              <w:sz w:val="20"/>
              <w:szCs w:val="20"/>
              <w:lang w:val="en-US"/>
            </w:rPr>
            <w:t>V</w:t>
          </w:r>
          <w:r>
            <w:rPr>
              <w:sz w:val="20"/>
              <w:szCs w:val="20"/>
              <w:lang w:val="en-US"/>
            </w:rPr>
            <w:t xml:space="preserve">ersion:       </w:t>
          </w:r>
          <w:r>
            <w:rPr>
              <w:sz w:val="20"/>
              <w:szCs w:val="20"/>
            </w:rPr>
            <w:fldChar w:fldCharType="begin"/>
          </w:r>
          <w:r>
            <w:rPr>
              <w:sz w:val="20"/>
              <w:szCs w:val="20"/>
            </w:rPr>
            <w:instrText xml:space="preserve"> DOCPROPERTY  Version_code  \* MERGEFORMAT </w:instrText>
          </w:r>
          <w:r>
            <w:rPr>
              <w:sz w:val="20"/>
              <w:szCs w:val="20"/>
            </w:rPr>
            <w:fldChar w:fldCharType="separate"/>
          </w:r>
          <w:r>
            <w:rPr>
              <w:sz w:val="20"/>
              <w:szCs w:val="20"/>
            </w:rPr>
            <w:t>1.0.0</w:t>
          </w:r>
          <w:r>
            <w:rPr>
              <w:sz w:val="20"/>
              <w:szCs w:val="20"/>
            </w:rPr>
            <w:fldChar w:fldCharType="end"/>
          </w:r>
        </w:p>
      </w:tc>
    </w:tr>
    <w:tr w:rsidR="000B33D3" w:rsidRPr="005D3F4D" w:rsidTr="00842F56">
      <w:sdt>
        <w:sdtPr>
          <w:rPr>
            <w:color w:val="auto"/>
            <w:sz w:val="20"/>
            <w:szCs w:val="20"/>
            <w:lang w:val="en-US"/>
          </w:rPr>
          <w:alias w:val="Title"/>
          <w:tag w:val=""/>
          <w:id w:val="712689743"/>
          <w:placeholder>
            <w:docPart w:val="47C7F5BDA66347B68960278D8B0661C4"/>
          </w:placeholder>
          <w:dataBinding w:prefixMappings="xmlns:ns0='http://purl.org/dc/elements/1.1/' xmlns:ns1='http://schemas.openxmlformats.org/package/2006/metadata/core-properties' " w:xpath="/ns1:coreProperties[1]/ns0:title[1]" w:storeItemID="{6C3C8BC8-F283-45AE-878A-BAB7291924A1}"/>
          <w:text/>
        </w:sdtPr>
        <w:sdtContent>
          <w:tc>
            <w:tcPr>
              <w:tcW w:w="4051" w:type="pct"/>
              <w:tcBorders>
                <w:top w:val="single" w:sz="6" w:space="0" w:color="000000"/>
                <w:left w:val="single" w:sz="6" w:space="0" w:color="000000"/>
                <w:right w:val="single" w:sz="6" w:space="0" w:color="000000"/>
              </w:tcBorders>
              <w:tcMar>
                <w:top w:w="0" w:type="dxa"/>
                <w:left w:w="108" w:type="dxa"/>
                <w:bottom w:w="0" w:type="dxa"/>
                <w:right w:w="108" w:type="dxa"/>
              </w:tcMar>
              <w:hideMark/>
            </w:tcPr>
            <w:p w:rsidR="000B33D3" w:rsidRPr="00947747" w:rsidRDefault="000B33D3" w:rsidP="005D3F4D">
              <w:pPr>
                <w:pBdr>
                  <w:top w:val="none" w:sz="0" w:space="0" w:color="auto"/>
                  <w:left w:val="none" w:sz="0" w:space="0" w:color="auto"/>
                  <w:bottom w:val="none" w:sz="0" w:space="0" w:color="auto"/>
                  <w:right w:val="none" w:sz="0" w:space="0" w:color="auto"/>
                  <w:between w:val="none" w:sz="0" w:space="0" w:color="auto"/>
                </w:pBdr>
                <w:spacing w:line="240" w:lineRule="auto"/>
                <w:jc w:val="both"/>
                <w:rPr>
                  <w:color w:val="auto"/>
                  <w:lang w:val="en-US"/>
                </w:rPr>
              </w:pPr>
              <w:r>
                <w:rPr>
                  <w:color w:val="auto"/>
                  <w:sz w:val="20"/>
                  <w:szCs w:val="20"/>
                  <w:lang w:val="en-US"/>
                </w:rPr>
                <w:t>Requirements definition</w:t>
              </w:r>
            </w:p>
          </w:tc>
        </w:sdtContent>
      </w:sdt>
      <w:tc>
        <w:tcPr>
          <w:tcW w:w="949" w:type="pct"/>
          <w:tcBorders>
            <w:top w:val="single" w:sz="6" w:space="0" w:color="000000"/>
            <w:left w:val="single" w:sz="6" w:space="0" w:color="000000"/>
            <w:right w:val="single" w:sz="6" w:space="0" w:color="000000"/>
          </w:tcBorders>
          <w:tcMar>
            <w:top w:w="0" w:type="dxa"/>
            <w:left w:w="108" w:type="dxa"/>
            <w:bottom w:w="0" w:type="dxa"/>
            <w:right w:w="108" w:type="dxa"/>
          </w:tcMar>
          <w:hideMark/>
        </w:tcPr>
        <w:p w:rsidR="000B33D3" w:rsidRPr="005D3F4D" w:rsidRDefault="000B33D3" w:rsidP="00947747">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r>
            <w:rPr>
              <w:sz w:val="20"/>
              <w:szCs w:val="20"/>
              <w:lang w:val="en-US"/>
            </w:rPr>
            <w:t> Date: 2018-01-18</w:t>
          </w:r>
          <w:r>
            <w:rPr>
              <w:sz w:val="20"/>
              <w:szCs w:val="20"/>
              <w:lang w:val="en-US"/>
            </w:rPr>
            <w:fldChar w:fldCharType="begin"/>
          </w:r>
          <w:r>
            <w:rPr>
              <w:sz w:val="20"/>
              <w:szCs w:val="20"/>
              <w:lang w:val="en-US"/>
            </w:rPr>
            <w:instrText xml:space="preserve"> DOCVARIABLE  US  \* MERGEFORMAT </w:instrText>
          </w:r>
          <w:r>
            <w:rPr>
              <w:sz w:val="20"/>
              <w:szCs w:val="20"/>
              <w:lang w:val="en-US"/>
            </w:rPr>
            <w:fldChar w:fldCharType="end"/>
          </w:r>
        </w:p>
      </w:tc>
    </w:tr>
    <w:tr w:rsidR="000B33D3" w:rsidRPr="005D3F4D" w:rsidTr="00947747">
      <w:tc>
        <w:tcPr>
          <w:tcW w:w="5000" w:type="pct"/>
          <w:gridSpan w:val="2"/>
          <w:tcBorders>
            <w:left w:val="single" w:sz="6" w:space="0" w:color="000000"/>
            <w:bottom w:val="single" w:sz="6" w:space="0" w:color="000000"/>
            <w:right w:val="single" w:sz="6" w:space="0" w:color="000000"/>
          </w:tcBorders>
          <w:tcMar>
            <w:top w:w="0" w:type="dxa"/>
            <w:left w:w="108" w:type="dxa"/>
            <w:bottom w:w="0" w:type="dxa"/>
            <w:right w:w="108" w:type="dxa"/>
          </w:tcMar>
          <w:hideMark/>
        </w:tcPr>
        <w:p w:rsidR="000B33D3" w:rsidRPr="005D3F4D" w:rsidRDefault="000B33D3" w:rsidP="005D3F4D">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tc>
    </w:tr>
    <w:tr w:rsidR="000B33D3" w:rsidRPr="005D3F4D" w:rsidTr="005D3F4D">
      <w:tc>
        <w:tcPr>
          <w:tcW w:w="5000" w:type="pct"/>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B33D3" w:rsidRPr="005D3F4D" w:rsidRDefault="000B33D3" w:rsidP="005D3F4D">
          <w:pPr>
            <w:pBdr>
              <w:top w:val="none" w:sz="0" w:space="0" w:color="auto"/>
              <w:left w:val="none" w:sz="0" w:space="0" w:color="auto"/>
              <w:bottom w:val="none" w:sz="0" w:space="0" w:color="auto"/>
              <w:right w:val="none" w:sz="0" w:space="0" w:color="auto"/>
              <w:between w:val="none" w:sz="0" w:space="0" w:color="auto"/>
            </w:pBdr>
            <w:spacing w:line="240" w:lineRule="auto"/>
            <w:rPr>
              <w:color w:val="auto"/>
              <w:lang w:val="en-US"/>
            </w:rPr>
          </w:pPr>
        </w:p>
      </w:tc>
    </w:tr>
  </w:tbl>
  <w:p w:rsidR="000B33D3" w:rsidRDefault="000B33D3" w:rsidP="0094774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B06"/>
    <w:multiLevelType w:val="multilevel"/>
    <w:tmpl w:val="1F86C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4967DB"/>
    <w:multiLevelType w:val="multilevel"/>
    <w:tmpl w:val="2B282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3A2065"/>
    <w:multiLevelType w:val="multilevel"/>
    <w:tmpl w:val="DE3AE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810ED1"/>
    <w:multiLevelType w:val="multilevel"/>
    <w:tmpl w:val="1ACED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215B93"/>
    <w:multiLevelType w:val="multilevel"/>
    <w:tmpl w:val="D0665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A034BC"/>
    <w:multiLevelType w:val="multilevel"/>
    <w:tmpl w:val="A31C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1D1439"/>
    <w:multiLevelType w:val="multilevel"/>
    <w:tmpl w:val="116482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E613B8"/>
    <w:multiLevelType w:val="multilevel"/>
    <w:tmpl w:val="5950B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961A88"/>
    <w:multiLevelType w:val="multilevel"/>
    <w:tmpl w:val="2548A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A1478F"/>
    <w:multiLevelType w:val="multilevel"/>
    <w:tmpl w:val="E494B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5D52AE"/>
    <w:multiLevelType w:val="multilevel"/>
    <w:tmpl w:val="64188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1F3E6E"/>
    <w:multiLevelType w:val="multilevel"/>
    <w:tmpl w:val="627CA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040A99"/>
    <w:multiLevelType w:val="multilevel"/>
    <w:tmpl w:val="6C7415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B996730"/>
    <w:multiLevelType w:val="multilevel"/>
    <w:tmpl w:val="C5060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66174C"/>
    <w:multiLevelType w:val="multilevel"/>
    <w:tmpl w:val="EF9860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1292A9F"/>
    <w:multiLevelType w:val="multilevel"/>
    <w:tmpl w:val="AA7CE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380CEA"/>
    <w:multiLevelType w:val="multilevel"/>
    <w:tmpl w:val="392CDB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DD41A9C"/>
    <w:multiLevelType w:val="multilevel"/>
    <w:tmpl w:val="F864C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51C0F63"/>
    <w:multiLevelType w:val="multilevel"/>
    <w:tmpl w:val="DD082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4F5DDF"/>
    <w:multiLevelType w:val="multilevel"/>
    <w:tmpl w:val="E62A6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7F96ADA"/>
    <w:multiLevelType w:val="multilevel"/>
    <w:tmpl w:val="F5289C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A294922"/>
    <w:multiLevelType w:val="multilevel"/>
    <w:tmpl w:val="AAEA5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C174E2B"/>
    <w:multiLevelType w:val="multilevel"/>
    <w:tmpl w:val="37FAD9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12"/>
  </w:num>
  <w:num w:numId="3">
    <w:abstractNumId w:val="6"/>
  </w:num>
  <w:num w:numId="4">
    <w:abstractNumId w:val="9"/>
  </w:num>
  <w:num w:numId="5">
    <w:abstractNumId w:val="5"/>
  </w:num>
  <w:num w:numId="6">
    <w:abstractNumId w:val="21"/>
  </w:num>
  <w:num w:numId="7">
    <w:abstractNumId w:val="3"/>
  </w:num>
  <w:num w:numId="8">
    <w:abstractNumId w:val="15"/>
  </w:num>
  <w:num w:numId="9">
    <w:abstractNumId w:val="18"/>
  </w:num>
  <w:num w:numId="10">
    <w:abstractNumId w:val="10"/>
  </w:num>
  <w:num w:numId="11">
    <w:abstractNumId w:val="1"/>
  </w:num>
  <w:num w:numId="12">
    <w:abstractNumId w:val="11"/>
  </w:num>
  <w:num w:numId="13">
    <w:abstractNumId w:val="2"/>
  </w:num>
  <w:num w:numId="14">
    <w:abstractNumId w:val="20"/>
  </w:num>
  <w:num w:numId="15">
    <w:abstractNumId w:val="13"/>
  </w:num>
  <w:num w:numId="16">
    <w:abstractNumId w:val="19"/>
  </w:num>
  <w:num w:numId="17">
    <w:abstractNumId w:val="22"/>
  </w:num>
  <w:num w:numId="18">
    <w:abstractNumId w:val="16"/>
  </w:num>
  <w:num w:numId="19">
    <w:abstractNumId w:val="0"/>
  </w:num>
  <w:num w:numId="20">
    <w:abstractNumId w:val="17"/>
  </w:num>
  <w:num w:numId="21">
    <w:abstractNumId w:val="14"/>
  </w:num>
  <w:num w:numId="22">
    <w:abstractNumId w:val="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D554E"/>
    <w:rsid w:val="00001D55"/>
    <w:rsid w:val="00057D2C"/>
    <w:rsid w:val="00074D3B"/>
    <w:rsid w:val="000B33D3"/>
    <w:rsid w:val="000B72F9"/>
    <w:rsid w:val="000E3BBC"/>
    <w:rsid w:val="000F6D29"/>
    <w:rsid w:val="00105726"/>
    <w:rsid w:val="00121972"/>
    <w:rsid w:val="00124AD6"/>
    <w:rsid w:val="00126B64"/>
    <w:rsid w:val="00145BD1"/>
    <w:rsid w:val="001625FD"/>
    <w:rsid w:val="00166185"/>
    <w:rsid w:val="00185ABB"/>
    <w:rsid w:val="001B7DB0"/>
    <w:rsid w:val="00206A71"/>
    <w:rsid w:val="0021428C"/>
    <w:rsid w:val="002301AA"/>
    <w:rsid w:val="002D63ED"/>
    <w:rsid w:val="00322CC4"/>
    <w:rsid w:val="00351E90"/>
    <w:rsid w:val="003541AA"/>
    <w:rsid w:val="003652FC"/>
    <w:rsid w:val="00366C13"/>
    <w:rsid w:val="003732BA"/>
    <w:rsid w:val="003C33E1"/>
    <w:rsid w:val="003D3FD2"/>
    <w:rsid w:val="003E541C"/>
    <w:rsid w:val="004014BF"/>
    <w:rsid w:val="00405286"/>
    <w:rsid w:val="004670E7"/>
    <w:rsid w:val="00467AE0"/>
    <w:rsid w:val="005059C2"/>
    <w:rsid w:val="00510598"/>
    <w:rsid w:val="005113A9"/>
    <w:rsid w:val="005133D8"/>
    <w:rsid w:val="0053453B"/>
    <w:rsid w:val="00543DFC"/>
    <w:rsid w:val="00567FA5"/>
    <w:rsid w:val="0059028F"/>
    <w:rsid w:val="005A2DC2"/>
    <w:rsid w:val="005C5433"/>
    <w:rsid w:val="005D3F4D"/>
    <w:rsid w:val="0060618D"/>
    <w:rsid w:val="00617489"/>
    <w:rsid w:val="006274C8"/>
    <w:rsid w:val="006346EB"/>
    <w:rsid w:val="0063471C"/>
    <w:rsid w:val="00636B85"/>
    <w:rsid w:val="0066672B"/>
    <w:rsid w:val="006A1F81"/>
    <w:rsid w:val="006D554E"/>
    <w:rsid w:val="00702030"/>
    <w:rsid w:val="00715046"/>
    <w:rsid w:val="007A2ADE"/>
    <w:rsid w:val="007A4FC0"/>
    <w:rsid w:val="007B7D3C"/>
    <w:rsid w:val="007E7A52"/>
    <w:rsid w:val="007F27CC"/>
    <w:rsid w:val="00800892"/>
    <w:rsid w:val="00842F56"/>
    <w:rsid w:val="00887D38"/>
    <w:rsid w:val="008928AB"/>
    <w:rsid w:val="008A4D6D"/>
    <w:rsid w:val="008B0A8A"/>
    <w:rsid w:val="008B609E"/>
    <w:rsid w:val="008C438E"/>
    <w:rsid w:val="00914CC6"/>
    <w:rsid w:val="00934651"/>
    <w:rsid w:val="00942394"/>
    <w:rsid w:val="00947747"/>
    <w:rsid w:val="009529A1"/>
    <w:rsid w:val="0095552E"/>
    <w:rsid w:val="009A3DF0"/>
    <w:rsid w:val="009C0764"/>
    <w:rsid w:val="009E24BC"/>
    <w:rsid w:val="00A01366"/>
    <w:rsid w:val="00A1435E"/>
    <w:rsid w:val="00A47CCD"/>
    <w:rsid w:val="00A70788"/>
    <w:rsid w:val="00AE5FBA"/>
    <w:rsid w:val="00B06061"/>
    <w:rsid w:val="00B35DD5"/>
    <w:rsid w:val="00B56DA4"/>
    <w:rsid w:val="00BC14E3"/>
    <w:rsid w:val="00BC243A"/>
    <w:rsid w:val="00BC24E9"/>
    <w:rsid w:val="00BE6168"/>
    <w:rsid w:val="00BF42C9"/>
    <w:rsid w:val="00C06444"/>
    <w:rsid w:val="00C666B7"/>
    <w:rsid w:val="00C8554C"/>
    <w:rsid w:val="00C9030B"/>
    <w:rsid w:val="00CC022C"/>
    <w:rsid w:val="00CE36DB"/>
    <w:rsid w:val="00CF1D07"/>
    <w:rsid w:val="00D30325"/>
    <w:rsid w:val="00D72E76"/>
    <w:rsid w:val="00D919EE"/>
    <w:rsid w:val="00D93403"/>
    <w:rsid w:val="00DC21BE"/>
    <w:rsid w:val="00DC7056"/>
    <w:rsid w:val="00DF4FF3"/>
    <w:rsid w:val="00DF6329"/>
    <w:rsid w:val="00E12EE7"/>
    <w:rsid w:val="00E17674"/>
    <w:rsid w:val="00E51D0F"/>
    <w:rsid w:val="00E608FC"/>
    <w:rsid w:val="00E7384C"/>
    <w:rsid w:val="00E872D7"/>
    <w:rsid w:val="00E916FC"/>
    <w:rsid w:val="00F35638"/>
    <w:rsid w:val="00F41895"/>
    <w:rsid w:val="00F46751"/>
    <w:rsid w:val="00F531A3"/>
    <w:rsid w:val="00FC7DD4"/>
    <w:rsid w:val="00FD4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207CF"/>
  <w15:docId w15:val="{A7A7B7CE-5470-4827-A0F5-848923A5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b/>
      <w:sz w:val="36"/>
      <w:szCs w:val="36"/>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outlineLvl w:val="2"/>
    </w:p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b/>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0E3BBC"/>
    <w:rPr>
      <w:color w:val="808080"/>
    </w:rPr>
  </w:style>
  <w:style w:type="paragraph" w:styleId="TOC1">
    <w:name w:val="toc 1"/>
    <w:basedOn w:val="Normal"/>
    <w:next w:val="Normal"/>
    <w:autoRedefine/>
    <w:uiPriority w:val="39"/>
    <w:unhideWhenUsed/>
    <w:rsid w:val="00F35638"/>
    <w:pPr>
      <w:spacing w:after="100"/>
    </w:pPr>
  </w:style>
  <w:style w:type="paragraph" w:styleId="TOC2">
    <w:name w:val="toc 2"/>
    <w:basedOn w:val="Normal"/>
    <w:next w:val="Normal"/>
    <w:autoRedefine/>
    <w:uiPriority w:val="39"/>
    <w:unhideWhenUsed/>
    <w:rsid w:val="00F35638"/>
    <w:pPr>
      <w:spacing w:after="100"/>
      <w:ind w:left="240"/>
    </w:pPr>
  </w:style>
  <w:style w:type="character" w:styleId="Hyperlink">
    <w:name w:val="Hyperlink"/>
    <w:basedOn w:val="DefaultParagraphFont"/>
    <w:uiPriority w:val="99"/>
    <w:unhideWhenUsed/>
    <w:rsid w:val="00F35638"/>
    <w:rPr>
      <w:color w:val="0563C1" w:themeColor="hyperlink"/>
      <w:u w:val="single"/>
    </w:rPr>
  </w:style>
  <w:style w:type="paragraph" w:styleId="BalloonText">
    <w:name w:val="Balloon Text"/>
    <w:basedOn w:val="Normal"/>
    <w:link w:val="BalloonTextChar"/>
    <w:uiPriority w:val="99"/>
    <w:semiHidden/>
    <w:unhideWhenUsed/>
    <w:rsid w:val="00F356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638"/>
    <w:rPr>
      <w:rFonts w:ascii="Segoe UI" w:hAnsi="Segoe UI" w:cs="Segoe UI"/>
      <w:sz w:val="18"/>
      <w:szCs w:val="18"/>
    </w:rPr>
  </w:style>
  <w:style w:type="paragraph" w:styleId="Header">
    <w:name w:val="header"/>
    <w:basedOn w:val="Normal"/>
    <w:link w:val="HeaderChar"/>
    <w:uiPriority w:val="99"/>
    <w:unhideWhenUsed/>
    <w:rsid w:val="00F35638"/>
    <w:pPr>
      <w:tabs>
        <w:tab w:val="center" w:pos="4680"/>
        <w:tab w:val="right" w:pos="9360"/>
      </w:tabs>
      <w:spacing w:line="240" w:lineRule="auto"/>
    </w:pPr>
  </w:style>
  <w:style w:type="character" w:customStyle="1" w:styleId="HeaderChar">
    <w:name w:val="Header Char"/>
    <w:basedOn w:val="DefaultParagraphFont"/>
    <w:link w:val="Header"/>
    <w:uiPriority w:val="99"/>
    <w:rsid w:val="00F35638"/>
  </w:style>
  <w:style w:type="paragraph" w:styleId="Footer">
    <w:name w:val="footer"/>
    <w:basedOn w:val="Normal"/>
    <w:link w:val="FooterChar"/>
    <w:uiPriority w:val="99"/>
    <w:unhideWhenUsed/>
    <w:rsid w:val="00F35638"/>
    <w:pPr>
      <w:tabs>
        <w:tab w:val="center" w:pos="4680"/>
        <w:tab w:val="right" w:pos="9360"/>
      </w:tabs>
      <w:spacing w:line="240" w:lineRule="auto"/>
    </w:pPr>
  </w:style>
  <w:style w:type="character" w:customStyle="1" w:styleId="FooterChar">
    <w:name w:val="Footer Char"/>
    <w:basedOn w:val="DefaultParagraphFont"/>
    <w:link w:val="Footer"/>
    <w:uiPriority w:val="99"/>
    <w:rsid w:val="00F35638"/>
  </w:style>
  <w:style w:type="paragraph" w:styleId="NormalWeb">
    <w:name w:val="Normal (Web)"/>
    <w:basedOn w:val="Normal"/>
    <w:uiPriority w:val="99"/>
    <w:semiHidden/>
    <w:unhideWhenUsed/>
    <w:rsid w:val="005D3F4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color w:val="auto"/>
      <w:lang w:val="en-US"/>
    </w:rPr>
  </w:style>
  <w:style w:type="character" w:styleId="LineNumber">
    <w:name w:val="line number"/>
    <w:basedOn w:val="DefaultParagraphFont"/>
    <w:uiPriority w:val="99"/>
    <w:semiHidden/>
    <w:unhideWhenUsed/>
    <w:rsid w:val="00D30325"/>
  </w:style>
  <w:style w:type="paragraph" w:styleId="ListParagraph">
    <w:name w:val="List Paragraph"/>
    <w:basedOn w:val="Normal"/>
    <w:uiPriority w:val="34"/>
    <w:qFormat/>
    <w:rsid w:val="009E2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239895">
      <w:bodyDiv w:val="1"/>
      <w:marLeft w:val="0"/>
      <w:marRight w:val="0"/>
      <w:marTop w:val="0"/>
      <w:marBottom w:val="0"/>
      <w:divBdr>
        <w:top w:val="none" w:sz="0" w:space="0" w:color="auto"/>
        <w:left w:val="none" w:sz="0" w:space="0" w:color="auto"/>
        <w:bottom w:val="none" w:sz="0" w:space="0" w:color="auto"/>
        <w:right w:val="none" w:sz="0" w:space="0" w:color="auto"/>
      </w:divBdr>
      <w:divsChild>
        <w:div w:id="1928223525">
          <w:marLeft w:val="-10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29659C5BBE4BE5AB43093C9A8FE0D7"/>
        <w:category>
          <w:name w:val="General"/>
          <w:gallery w:val="placeholder"/>
        </w:category>
        <w:types>
          <w:type w:val="bbPlcHdr"/>
        </w:types>
        <w:behaviors>
          <w:behavior w:val="content"/>
        </w:behaviors>
        <w:guid w:val="{74CA616D-22D3-4141-AB9A-068B8A88A5F4}"/>
      </w:docPartPr>
      <w:docPartBody>
        <w:p w:rsidR="00BD300A" w:rsidRDefault="00BD300A">
          <w:r w:rsidRPr="00770BB8">
            <w:rPr>
              <w:rStyle w:val="PlaceholderText"/>
            </w:rPr>
            <w:t>[Title]</w:t>
          </w:r>
        </w:p>
      </w:docPartBody>
    </w:docPart>
    <w:docPart>
      <w:docPartPr>
        <w:name w:val="7AC2CC69A55249EA9303ED710FC40B55"/>
        <w:category>
          <w:name w:val="General"/>
          <w:gallery w:val="placeholder"/>
        </w:category>
        <w:types>
          <w:type w:val="bbPlcHdr"/>
        </w:types>
        <w:behaviors>
          <w:behavior w:val="content"/>
        </w:behaviors>
        <w:guid w:val="{FB48802A-1524-4DCE-AF3F-6BBBBD3C2B77}"/>
      </w:docPartPr>
      <w:docPartBody>
        <w:p w:rsidR="00BD300A" w:rsidRDefault="00BD300A">
          <w:r w:rsidRPr="00770BB8">
            <w:rPr>
              <w:rStyle w:val="PlaceholderText"/>
            </w:rPr>
            <w:t>[Company]</w:t>
          </w:r>
        </w:p>
      </w:docPartBody>
    </w:docPart>
    <w:docPart>
      <w:docPartPr>
        <w:name w:val="DAD5C43251CF4AA5BED5F526C39287F6"/>
        <w:category>
          <w:name w:val="General"/>
          <w:gallery w:val="placeholder"/>
        </w:category>
        <w:types>
          <w:type w:val="bbPlcHdr"/>
        </w:types>
        <w:behaviors>
          <w:behavior w:val="content"/>
        </w:behaviors>
        <w:guid w:val="{80DF8867-2E28-46A9-919F-750DF7D226FF}"/>
      </w:docPartPr>
      <w:docPartBody>
        <w:p w:rsidR="00BD300A" w:rsidRDefault="00BD300A" w:rsidP="00BD300A">
          <w:pPr>
            <w:pStyle w:val="DAD5C43251CF4AA5BED5F526C39287F6"/>
          </w:pPr>
          <w:r w:rsidRPr="00770BB8">
            <w:rPr>
              <w:rStyle w:val="PlaceholderText"/>
            </w:rPr>
            <w:t>[Status]</w:t>
          </w:r>
        </w:p>
      </w:docPartBody>
    </w:docPart>
    <w:docPart>
      <w:docPartPr>
        <w:name w:val="C6E0F508241C45AB8174FD277913741D"/>
        <w:category>
          <w:name w:val="General"/>
          <w:gallery w:val="placeholder"/>
        </w:category>
        <w:types>
          <w:type w:val="bbPlcHdr"/>
        </w:types>
        <w:behaviors>
          <w:behavior w:val="content"/>
        </w:behaviors>
        <w:guid w:val="{23B2CE0A-3FF4-4CC8-8D21-9C1AB4C689AE}"/>
      </w:docPartPr>
      <w:docPartBody>
        <w:p w:rsidR="00BD300A" w:rsidRDefault="00BD300A">
          <w:r w:rsidRPr="00770BB8">
            <w:rPr>
              <w:rStyle w:val="PlaceholderText"/>
            </w:rPr>
            <w:t>[Subject]</w:t>
          </w:r>
        </w:p>
      </w:docPartBody>
    </w:docPart>
    <w:docPart>
      <w:docPartPr>
        <w:name w:val="42A1F4C715FB49A7A241E851D3122B31"/>
        <w:category>
          <w:name w:val="General"/>
          <w:gallery w:val="placeholder"/>
        </w:category>
        <w:types>
          <w:type w:val="bbPlcHdr"/>
        </w:types>
        <w:behaviors>
          <w:behavior w:val="content"/>
        </w:behaviors>
        <w:guid w:val="{59A2A067-C6E2-499E-AC96-6019D23317A7}"/>
      </w:docPartPr>
      <w:docPartBody>
        <w:p w:rsidR="00BD300A" w:rsidRDefault="00BD300A">
          <w:r w:rsidRPr="00770BB8">
            <w:rPr>
              <w:rStyle w:val="PlaceholderText"/>
            </w:rPr>
            <w:t>[Subject]</w:t>
          </w:r>
        </w:p>
      </w:docPartBody>
    </w:docPart>
    <w:docPart>
      <w:docPartPr>
        <w:name w:val="F914FA64AE9A4D4CB07A452FD3E0994B"/>
        <w:category>
          <w:name w:val="General"/>
          <w:gallery w:val="placeholder"/>
        </w:category>
        <w:types>
          <w:type w:val="bbPlcHdr"/>
        </w:types>
        <w:behaviors>
          <w:behavior w:val="content"/>
        </w:behaviors>
        <w:guid w:val="{F87CDC22-04DB-4E2D-B02B-E7EDC376178A}"/>
      </w:docPartPr>
      <w:docPartBody>
        <w:p w:rsidR="00F059D5" w:rsidRDefault="00BD300A">
          <w:r w:rsidRPr="00770BB8">
            <w:rPr>
              <w:rStyle w:val="PlaceholderText"/>
            </w:rPr>
            <w:t>[Subject]</w:t>
          </w:r>
        </w:p>
      </w:docPartBody>
    </w:docPart>
    <w:docPart>
      <w:docPartPr>
        <w:name w:val="D5AB2F95AE8D450AA1893AEEC3E07026"/>
        <w:category>
          <w:name w:val="General"/>
          <w:gallery w:val="placeholder"/>
        </w:category>
        <w:types>
          <w:type w:val="bbPlcHdr"/>
        </w:types>
        <w:behaviors>
          <w:behavior w:val="content"/>
        </w:behaviors>
        <w:guid w:val="{2D9F2562-A650-4B50-A30A-FBFE02932D56}"/>
      </w:docPartPr>
      <w:docPartBody>
        <w:p w:rsidR="00301E2B" w:rsidRDefault="00F059D5" w:rsidP="00F059D5">
          <w:pPr>
            <w:pStyle w:val="D5AB2F95AE8D450AA1893AEEC3E07026"/>
          </w:pPr>
          <w:r w:rsidRPr="00770BB8">
            <w:rPr>
              <w:rStyle w:val="PlaceholderText"/>
            </w:rPr>
            <w:t>[Company]</w:t>
          </w:r>
        </w:p>
      </w:docPartBody>
    </w:docPart>
    <w:docPart>
      <w:docPartPr>
        <w:name w:val="47C7F5BDA66347B68960278D8B0661C4"/>
        <w:category>
          <w:name w:val="General"/>
          <w:gallery w:val="placeholder"/>
        </w:category>
        <w:types>
          <w:type w:val="bbPlcHdr"/>
        </w:types>
        <w:behaviors>
          <w:behavior w:val="content"/>
        </w:behaviors>
        <w:guid w:val="{D1E3A954-1B1B-4E32-8B38-E972D2AB685D}"/>
      </w:docPartPr>
      <w:docPartBody>
        <w:p w:rsidR="00301E2B" w:rsidRDefault="00F059D5" w:rsidP="00F059D5">
          <w:pPr>
            <w:pStyle w:val="47C7F5BDA66347B68960278D8B0661C4"/>
          </w:pPr>
          <w:r w:rsidRPr="00770BB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00A"/>
    <w:rsid w:val="002C5304"/>
    <w:rsid w:val="00301E2B"/>
    <w:rsid w:val="006728CB"/>
    <w:rsid w:val="0085298A"/>
    <w:rsid w:val="00922BC5"/>
    <w:rsid w:val="0095080D"/>
    <w:rsid w:val="00A96D16"/>
    <w:rsid w:val="00AF65CD"/>
    <w:rsid w:val="00B15BE4"/>
    <w:rsid w:val="00BD300A"/>
    <w:rsid w:val="00BF63E3"/>
    <w:rsid w:val="00C47CEE"/>
    <w:rsid w:val="00CF6280"/>
    <w:rsid w:val="00F05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59D5"/>
    <w:rPr>
      <w:color w:val="808080"/>
    </w:rPr>
  </w:style>
  <w:style w:type="paragraph" w:customStyle="1" w:styleId="083C1C9E63584C2FAD5B7B688796766E">
    <w:name w:val="083C1C9E63584C2FAD5B7B688796766E"/>
    <w:rsid w:val="00BD300A"/>
  </w:style>
  <w:style w:type="paragraph" w:customStyle="1" w:styleId="DAD5C43251CF4AA5BED5F526C39287F6">
    <w:name w:val="DAD5C43251CF4AA5BED5F526C39287F6"/>
    <w:rsid w:val="00BD300A"/>
  </w:style>
  <w:style w:type="paragraph" w:customStyle="1" w:styleId="D5AB2F95AE8D450AA1893AEEC3E07026">
    <w:name w:val="D5AB2F95AE8D450AA1893AEEC3E07026"/>
    <w:rsid w:val="00F059D5"/>
  </w:style>
  <w:style w:type="paragraph" w:customStyle="1" w:styleId="47C7F5BDA66347B68960278D8B0661C4">
    <w:name w:val="47C7F5BDA66347B68960278D8B0661C4"/>
    <w:rsid w:val="00F059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326F5-3425-4F98-8E29-2C330CAB1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19</Pages>
  <Words>3270</Words>
  <Characters>18639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Requirements definition</vt:lpstr>
    </vt:vector>
  </TitlesOfParts>
  <Manager>Matej Vukosav</Manager>
  <Company>CSYLLABUS</Company>
  <LinksUpToDate>false</LinksUpToDate>
  <CharactersWithSpaces>21866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definition</dc:title>
  <dc:subject>CSyllabus</dc:subject>
  <dc:creator>Matej Vukosav</dc:creator>
  <cp:keywords/>
  <cp:lastModifiedBy>Matej Vukosav</cp:lastModifiedBy>
  <cp:revision>16</cp:revision>
  <cp:lastPrinted>2018-01-07T14:15:00Z</cp:lastPrinted>
  <dcterms:created xsi:type="dcterms:W3CDTF">2017-12-06T22:48:00Z</dcterms:created>
  <dcterms:modified xsi:type="dcterms:W3CDTF">2018-01-19T00:06:00Z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_1_title" linkTarget="US_1_title">
    <vt:lpwstr>As a student I want to search for syllabi by name, faculty or country.</vt:lpwstr>
  </property>
  <property fmtid="{D5CDD505-2E9C-101B-9397-08002B2CF9AE}" pid="3" name="US_2_title" linkTarget="US_2_title">
    <vt:lpwstr>* DOCPROPERTY  US_2_title  \* MERGEFORMAT *As a student I want to see syllabi details, so I can see what it contains.*</vt:lpwstr>
  </property>
  <property fmtid="{D5CDD505-2E9C-101B-9397-08002B2CF9AE}" pid="4" name="US_3_title" linkTarget="US_3_title">
    <vt:lpwstr>* DOCPROPERTY  US_3_title  \* MERGEFORMAT *As a student I want to see details of course so I can see what they offer*</vt:lpwstr>
  </property>
  <property fmtid="{D5CDD505-2E9C-101B-9397-08002B2CF9AE}" pid="5" name="US_4_title" linkTarget="US_4_title">
    <vt:lpwstr>As a student I want to see details of faculty, so I can know more about faculty.</vt:lpwstr>
  </property>
  <property fmtid="{D5CDD505-2E9C-101B-9397-08002B2CF9AE}" pid="6" name="US_5_title" linkTarget="US_5_title">
    <vt:lpwstr/>
  </property>
  <property fmtid="{D5CDD505-2E9C-101B-9397-08002B2CF9AE}" pid="7" name="US_6_title" linkTarget="US_6_title">
    <vt:lpwstr>* DOCPROPERTY  US_6_title  \* MERGEFORMAT *As a student I want to choose country and faculty I am studying at, so I can choose my own courses for comparison*</vt:lpwstr>
  </property>
  <property fmtid="{D5CDD505-2E9C-101B-9397-08002B2CF9AE}" pid="8" name="US_7_title" linkTarget="US_7_title">
    <vt:lpwstr/>
  </property>
  <property fmtid="{D5CDD505-2E9C-101B-9397-08002B2CF9AE}" pid="9" name="US_8_title" linkTarget="US_8_title">
    <vt:lpwstr>* DOCPROPERTY  US_8_title  \* MERGEFORMAT *As a student I want to see which faculties are most similar to my own, so I can see what is my best option*</vt:lpwstr>
  </property>
  <property fmtid="{D5CDD505-2E9C-101B-9397-08002B2CF9AE}" pid="10" name="US_9_title" linkTarget="US_9_title">
    <vt:lpwstr>As a student I want to see other subjects that are relevant for me</vt:lpwstr>
  </property>
  <property fmtid="{D5CDD505-2E9C-101B-9397-08002B2CF9AE}" pid="11" name="US_10_title" linkTarget="US_10_title">
    <vt:lpwstr>* DOCPROPERTY  US_10_title  \* MERGEFORMAT *As a student I want to choose destination country and faculty, so I can compare my courses with them.*</vt:lpwstr>
  </property>
  <property fmtid="{D5CDD505-2E9C-101B-9397-08002B2CF9AE}" pid="12" name="US_11_title" linkTarget="US_11_title">
    <vt:lpwstr>* DOCPROPERTY  US_11_title  \* MERGEFORMAT *As a student I want to see recommended courses, so I can maybe come to know something new*</vt:lpwstr>
  </property>
  <property fmtid="{D5CDD505-2E9C-101B-9397-08002B2CF9AE}" pid="13" name="US_12_title" linkTarget="US_12_title">
    <vt:lpwstr>* DOCPROPERTY  US_12_title  \* MERGEFORMAT *As a student I want to comment and evaluate a course*</vt:lpwstr>
  </property>
  <property fmtid="{D5CDD505-2E9C-101B-9397-08002B2CF9AE}" pid="14" name="US_13_title" linkTarget="US_13_title">
    <vt:lpwstr>* DOCPROPERTY  US_13_title  \* MERGEFORMAT *As a student I want to share a course in social media so others can see it*</vt:lpwstr>
  </property>
  <property fmtid="{D5CDD505-2E9C-101B-9397-08002B2CF9AE}" pid="15" name="US_14_title" linkTarget="US_14_title">
    <vt:lpwstr>* DOCPROPERTY  US_14_title  \* MERGEFORMAT *As a admin I want to have option to add new syllabi to the database so that database can expand*</vt:lpwstr>
  </property>
  <property fmtid="{D5CDD505-2E9C-101B-9397-08002B2CF9AE}" pid="16" name="US_15_title" linkTarget="US_15_title">
    <vt:lpwstr/>
  </property>
  <property fmtid="{D5CDD505-2E9C-101B-9397-08002B2CF9AE}" pid="17" name="US_16_title" linkTarget="US_16_title">
    <vt:lpwstr/>
  </property>
  <property fmtid="{D5CDD505-2E9C-101B-9397-08002B2CF9AE}" pid="18" name="US_17_title" linkTarget="US_17_title">
    <vt:lpwstr/>
  </property>
  <property fmtid="{D5CDD505-2E9C-101B-9397-08002B2CF9AE}" pid="19" name="US_18_title" linkTarget="US_18_title">
    <vt:lpwstr>* DOCPROPERTY  US_18_title  \* MERGEFORMAT *As a Guest I want to see the main functionalities without an account*</vt:lpwstr>
  </property>
  <property fmtid="{D5CDD505-2E9C-101B-9397-08002B2CF9AE}" pid="20" name="Version_code" linkTarget="Version_code">
    <vt:lpwstr>1.0.0</vt:lpwstr>
  </property>
</Properties>
</file>